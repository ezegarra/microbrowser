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3EA" w:rsidRDefault="00ED30C4" w:rsidP="000B3EC1">
      <w:pPr>
        <w:pStyle w:val="Title"/>
      </w:pPr>
      <w:proofErr w:type="spellStart"/>
      <w:r>
        <w:t>MicroBrowser</w:t>
      </w:r>
      <w:proofErr w:type="spellEnd"/>
      <w:r>
        <w:t xml:space="preserve"> – </w:t>
      </w:r>
      <w:r w:rsidR="000B3EC1">
        <w:t>Questionnaire</w:t>
      </w:r>
    </w:p>
    <w:p w:rsidR="00060C1D" w:rsidRDefault="00060C1D" w:rsidP="00D41842">
      <w:pPr>
        <w:rPr>
          <w:b/>
        </w:rPr>
      </w:pPr>
    </w:p>
    <w:p w:rsidR="00C94DBD" w:rsidRPr="00132CC7" w:rsidDel="00CA5F5A" w:rsidRDefault="00132CC7" w:rsidP="00D41842">
      <w:pPr>
        <w:rPr>
          <w:del w:id="0" w:author="Barrett, Cristin" w:date="2014-06-30T12:37:00Z"/>
          <w:b/>
        </w:rPr>
      </w:pPr>
      <w:del w:id="1" w:author="Barrett, Cristin" w:date="2014-06-30T12:37:00Z">
        <w:r w:rsidDel="00CA5F5A">
          <w:rPr>
            <w:b/>
          </w:rPr>
          <w:delText>Part I: Background</w:delText>
        </w:r>
      </w:del>
    </w:p>
    <w:p w:rsidR="00504232" w:rsidDel="00CA5F5A" w:rsidRDefault="00CA5A8E" w:rsidP="00504232">
      <w:pPr>
        <w:pStyle w:val="ListParagraph"/>
        <w:numPr>
          <w:ilvl w:val="0"/>
          <w:numId w:val="2"/>
        </w:numPr>
        <w:rPr>
          <w:del w:id="2" w:author="Barrett, Cristin" w:date="2014-06-30T12:37:00Z"/>
        </w:rPr>
      </w:pPr>
      <w:del w:id="3" w:author="Barrett, Cristin" w:date="2014-06-30T12:37:00Z">
        <w:r w:rsidDel="00CA5F5A">
          <w:delText>What is your a</w:delText>
        </w:r>
        <w:r w:rsidR="00D41842" w:rsidDel="00CA5F5A">
          <w:delText xml:space="preserve">ge </w:delText>
        </w:r>
        <w:r w:rsidDel="00CA5F5A">
          <w:delText>r</w:delText>
        </w:r>
        <w:r w:rsidR="00D41842" w:rsidDel="00CA5F5A">
          <w:delText>ange</w:delText>
        </w:r>
        <w:r w:rsidR="00504232" w:rsidDel="00CA5F5A">
          <w:delText>?</w:delText>
        </w:r>
      </w:del>
    </w:p>
    <w:p w:rsidR="00504232" w:rsidDel="00CA5F5A" w:rsidRDefault="00504232" w:rsidP="00504232">
      <w:pPr>
        <w:pStyle w:val="ListParagraph"/>
        <w:ind w:left="360"/>
        <w:rPr>
          <w:del w:id="4" w:author="Barrett, Cristin" w:date="2014-06-30T12:37:00Z"/>
        </w:rPr>
      </w:pPr>
    </w:p>
    <w:p w:rsidR="00D41842" w:rsidDel="00CA5F5A" w:rsidRDefault="00504232" w:rsidP="00504232">
      <w:pPr>
        <w:pStyle w:val="ListParagraph"/>
        <w:ind w:left="360"/>
        <w:rPr>
          <w:del w:id="5" w:author="Barrett, Cristin" w:date="2014-06-30T12:37:00Z"/>
        </w:rPr>
      </w:pPr>
      <w:del w:id="6" w:author="Barrett, Cristin" w:date="2014-06-30T12:37:00Z">
        <w:r w:rsidDel="00CA5F5A">
          <w:delText>____</w:delText>
        </w:r>
        <w:r w:rsidR="00344268" w:rsidDel="00CA5F5A">
          <w:delText xml:space="preserve"> </w:delText>
        </w:r>
        <w:r w:rsidR="00D41842" w:rsidDel="00CA5F5A">
          <w:delText xml:space="preserve">&lt; 18 </w:delText>
        </w:r>
        <w:r w:rsidR="00D41842" w:rsidDel="00CA5F5A">
          <w:tab/>
        </w:r>
        <w:r w:rsidR="000B3EC1" w:rsidDel="00CA5F5A">
          <w:tab/>
        </w:r>
        <w:r w:rsidDel="00CA5F5A">
          <w:delText>____</w:delText>
        </w:r>
        <w:r w:rsidR="00344268" w:rsidDel="00CA5F5A">
          <w:delText xml:space="preserve"> </w:delText>
        </w:r>
        <w:r w:rsidR="00D41842" w:rsidDel="00CA5F5A">
          <w:delText xml:space="preserve">18-21 </w:delText>
        </w:r>
        <w:r w:rsidR="00D41842" w:rsidDel="00CA5F5A">
          <w:tab/>
        </w:r>
        <w:r w:rsidR="000B3EC1" w:rsidDel="00CA5F5A">
          <w:tab/>
        </w:r>
        <w:r w:rsidDel="00CA5F5A">
          <w:delText>____</w:delText>
        </w:r>
        <w:r w:rsidR="00344268" w:rsidDel="00CA5F5A">
          <w:delText xml:space="preserve"> </w:delText>
        </w:r>
        <w:r w:rsidR="00D41842" w:rsidDel="00CA5F5A">
          <w:delText xml:space="preserve">22-30 </w:delText>
        </w:r>
        <w:r w:rsidR="00D41842" w:rsidDel="00CA5F5A">
          <w:tab/>
        </w:r>
        <w:r w:rsidR="000B3EC1" w:rsidDel="00CA5F5A">
          <w:tab/>
        </w:r>
        <w:r w:rsidDel="00CA5F5A">
          <w:delText>____</w:delText>
        </w:r>
        <w:r w:rsidR="00344268" w:rsidDel="00CA5F5A">
          <w:delText xml:space="preserve"> </w:delText>
        </w:r>
        <w:r w:rsidR="00D41842" w:rsidDel="00CA5F5A">
          <w:delText>&gt;30</w:delText>
        </w:r>
        <w:r w:rsidR="0089346B" w:rsidDel="00CA5F5A">
          <w:br/>
        </w:r>
      </w:del>
    </w:p>
    <w:p w:rsidR="0089346B" w:rsidDel="00CA5F5A" w:rsidRDefault="00504232" w:rsidP="000B3EC1">
      <w:pPr>
        <w:pStyle w:val="ListParagraph"/>
        <w:numPr>
          <w:ilvl w:val="0"/>
          <w:numId w:val="2"/>
        </w:numPr>
        <w:rPr>
          <w:del w:id="7" w:author="Barrett, Cristin" w:date="2014-06-30T12:37:00Z"/>
        </w:rPr>
      </w:pPr>
      <w:del w:id="8" w:author="Barrett, Cristin" w:date="2014-06-30T12:37:00Z">
        <w:r w:rsidDel="00CA5F5A">
          <w:delText>What is your gender?</w:delText>
        </w:r>
      </w:del>
    </w:p>
    <w:p w:rsidR="00D41842" w:rsidDel="00CA5F5A" w:rsidRDefault="00504232" w:rsidP="0089346B">
      <w:pPr>
        <w:ind w:firstLine="720"/>
        <w:rPr>
          <w:del w:id="9" w:author="Barrett, Cristin" w:date="2014-06-30T12:37:00Z"/>
        </w:rPr>
      </w:pPr>
      <w:del w:id="10" w:author="Barrett, Cristin" w:date="2014-06-30T12:37:00Z">
        <w:r w:rsidDel="00CA5F5A">
          <w:delText>____</w:delText>
        </w:r>
        <w:r w:rsidR="00D41842" w:rsidDel="00CA5F5A">
          <w:delText xml:space="preserve"> Male</w:delText>
        </w:r>
        <w:r w:rsidR="00D41842" w:rsidDel="00CA5F5A">
          <w:tab/>
        </w:r>
        <w:r w:rsidR="00D41842" w:rsidDel="00CA5F5A">
          <w:tab/>
        </w:r>
        <w:r w:rsidDel="00CA5F5A">
          <w:delText>____</w:delText>
        </w:r>
        <w:r w:rsidR="00D41842" w:rsidDel="00CA5F5A">
          <w:delText>Female</w:delText>
        </w:r>
      </w:del>
    </w:p>
    <w:p w:rsidR="00E57505" w:rsidDel="00CA5F5A" w:rsidRDefault="00236C07" w:rsidP="009F4E64">
      <w:pPr>
        <w:pStyle w:val="ListParagraph"/>
        <w:numPr>
          <w:ilvl w:val="0"/>
          <w:numId w:val="2"/>
        </w:numPr>
        <w:rPr>
          <w:del w:id="11" w:author="Barrett, Cristin" w:date="2014-06-30T12:37:00Z"/>
        </w:rPr>
      </w:pPr>
      <w:del w:id="12" w:author="Barrett, Cristin" w:date="2014-06-30T12:37:00Z">
        <w:r w:rsidDel="00CA5F5A">
          <w:delText>What is your major?</w:delText>
        </w:r>
        <w:r w:rsidR="009F4E64" w:rsidDel="00CA5F5A">
          <w:delText xml:space="preserve"> ______________________________________________</w:delText>
        </w:r>
        <w:r w:rsidR="000A2F2D" w:rsidDel="00CA5F5A">
          <w:delText>__________________</w:delText>
        </w:r>
        <w:r w:rsidR="009F4E64" w:rsidDel="00CA5F5A">
          <w:delText>_</w:delText>
        </w:r>
      </w:del>
    </w:p>
    <w:p w:rsidR="00C96B55" w:rsidDel="00CA5F5A" w:rsidRDefault="00C96B55" w:rsidP="00C96B55">
      <w:pPr>
        <w:pStyle w:val="ListParagraph"/>
        <w:ind w:left="360"/>
        <w:rPr>
          <w:del w:id="13" w:author="Barrett, Cristin" w:date="2014-06-30T12:37:00Z"/>
        </w:rPr>
      </w:pPr>
    </w:p>
    <w:p w:rsidR="00C96B55" w:rsidDel="00CA5F5A" w:rsidRDefault="009F4E64" w:rsidP="00C96B55">
      <w:pPr>
        <w:pStyle w:val="ListParagraph"/>
        <w:numPr>
          <w:ilvl w:val="0"/>
          <w:numId w:val="2"/>
        </w:numPr>
        <w:rPr>
          <w:del w:id="14" w:author="Barrett, Cristin" w:date="2014-06-30T12:37:00Z"/>
        </w:rPr>
      </w:pPr>
      <w:del w:id="15" w:author="Barrett, Cristin" w:date="2014-06-30T12:37:00Z">
        <w:r w:rsidDel="00CA5F5A">
          <w:delText>How many years of college experience do you</w:delText>
        </w:r>
        <w:r w:rsidR="00236C07" w:rsidDel="00CA5F5A">
          <w:delText xml:space="preserve"> have?</w:delText>
        </w:r>
        <w:r w:rsidDel="00CA5F5A">
          <w:delText xml:space="preserve"> _________________</w:delText>
        </w:r>
        <w:r w:rsidR="000A2F2D" w:rsidDel="00CA5F5A">
          <w:delText>______________________</w:delText>
        </w:r>
      </w:del>
    </w:p>
    <w:p w:rsidR="00C96B55" w:rsidDel="00CA5F5A" w:rsidRDefault="00C96B55" w:rsidP="00C96B55">
      <w:pPr>
        <w:pStyle w:val="ListParagraph"/>
        <w:rPr>
          <w:del w:id="16" w:author="Barrett, Cristin" w:date="2014-06-30T12:37:00Z"/>
        </w:rPr>
      </w:pPr>
    </w:p>
    <w:p w:rsidR="009F4E64" w:rsidDel="00CA5F5A" w:rsidRDefault="009F4E64" w:rsidP="009F4E64">
      <w:pPr>
        <w:pStyle w:val="ListParagraph"/>
        <w:numPr>
          <w:ilvl w:val="0"/>
          <w:numId w:val="2"/>
        </w:numPr>
        <w:rPr>
          <w:del w:id="17" w:author="Barrett, Cristin" w:date="2014-06-30T12:37:00Z"/>
        </w:rPr>
      </w:pPr>
      <w:del w:id="18" w:author="Barrett, Cristin" w:date="2014-06-30T12:37:00Z">
        <w:r w:rsidDel="00CA5F5A">
          <w:delText xml:space="preserve">How many years of computer programming experience </w:delText>
        </w:r>
        <w:r w:rsidR="00236C07" w:rsidDel="00CA5F5A">
          <w:delText>do you have?</w:delText>
        </w:r>
        <w:r w:rsidDel="00CA5F5A">
          <w:delText xml:space="preserve"> _____________</w:delText>
        </w:r>
        <w:r w:rsidR="000A2F2D" w:rsidDel="00CA5F5A">
          <w:delText>____________</w:delText>
        </w:r>
      </w:del>
    </w:p>
    <w:p w:rsidR="00C96B55" w:rsidDel="00CA5F5A" w:rsidRDefault="00C96B55" w:rsidP="00C96B55">
      <w:pPr>
        <w:pStyle w:val="ListParagraph"/>
        <w:rPr>
          <w:del w:id="19" w:author="Barrett, Cristin" w:date="2014-06-30T12:37:00Z"/>
        </w:rPr>
      </w:pPr>
    </w:p>
    <w:p w:rsidR="009F4E64" w:rsidDel="00CA5F5A" w:rsidRDefault="009F4E64" w:rsidP="009F4E64">
      <w:pPr>
        <w:pStyle w:val="ListParagraph"/>
        <w:numPr>
          <w:ilvl w:val="0"/>
          <w:numId w:val="2"/>
        </w:numPr>
        <w:rPr>
          <w:del w:id="20" w:author="Barrett, Cristin" w:date="2014-06-30T12:37:00Z"/>
        </w:rPr>
      </w:pPr>
      <w:del w:id="21" w:author="Barrett, Cristin" w:date="2014-06-30T12:37:00Z">
        <w:r w:rsidDel="00CA5F5A">
          <w:delText xml:space="preserve">How many years of experience </w:delText>
        </w:r>
        <w:r w:rsidR="00D506BF" w:rsidDel="00CA5F5A">
          <w:delText xml:space="preserve">do you have </w:delText>
        </w:r>
        <w:r w:rsidDel="00CA5F5A">
          <w:delText>with the Java programming language</w:delText>
        </w:r>
        <w:r w:rsidR="00D506BF" w:rsidDel="00CA5F5A">
          <w:delText>?</w:delText>
        </w:r>
        <w:r w:rsidDel="00CA5F5A">
          <w:delText xml:space="preserve"> ___________</w:delText>
        </w:r>
        <w:r w:rsidR="000A2F2D" w:rsidDel="00CA5F5A">
          <w:delText>___</w:delText>
        </w:r>
      </w:del>
    </w:p>
    <w:p w:rsidR="00C96B55" w:rsidDel="00CA5F5A" w:rsidRDefault="00C96B55" w:rsidP="00C96B55">
      <w:pPr>
        <w:rPr>
          <w:del w:id="22" w:author="Barrett, Cristin" w:date="2014-06-30T12:37:00Z"/>
        </w:rPr>
      </w:pPr>
    </w:p>
    <w:p w:rsidR="00FC62F5" w:rsidRPr="00FC62F5" w:rsidRDefault="00FC62F5" w:rsidP="00FC62F5">
      <w:pPr>
        <w:rPr>
          <w:b/>
        </w:rPr>
      </w:pPr>
      <w:r>
        <w:rPr>
          <w:b/>
        </w:rPr>
        <w:t xml:space="preserve">Part </w:t>
      </w:r>
      <w:del w:id="23" w:author="Barrett, Cristin" w:date="2014-06-30T12:37:00Z">
        <w:r w:rsidDel="00CA5F5A">
          <w:rPr>
            <w:b/>
          </w:rPr>
          <w:delText>II</w:delText>
        </w:r>
      </w:del>
      <w:ins w:id="24" w:author="Barrett, Cristin" w:date="2014-06-30T12:38:00Z">
        <w:r w:rsidR="00CA5F5A">
          <w:rPr>
            <w:b/>
          </w:rPr>
          <w:t>I</w:t>
        </w:r>
      </w:ins>
      <w:r>
        <w:rPr>
          <w:b/>
        </w:rPr>
        <w:t xml:space="preserve">: </w:t>
      </w:r>
      <w:r w:rsidR="009078D7">
        <w:rPr>
          <w:b/>
        </w:rPr>
        <w:t xml:space="preserve">Experience with discussion </w:t>
      </w:r>
      <w:r w:rsidR="00ED2990">
        <w:rPr>
          <w:b/>
        </w:rPr>
        <w:t xml:space="preserve">forums or </w:t>
      </w:r>
      <w:r w:rsidR="009078D7">
        <w:rPr>
          <w:b/>
        </w:rPr>
        <w:t>boards</w:t>
      </w:r>
    </w:p>
    <w:p w:rsidR="00B83746" w:rsidRDefault="001C7698" w:rsidP="001C7698">
      <w:pPr>
        <w:pStyle w:val="ListParagraph"/>
        <w:numPr>
          <w:ilvl w:val="0"/>
          <w:numId w:val="2"/>
        </w:numPr>
      </w:pPr>
      <w:r>
        <w:t xml:space="preserve">Prior to this study, were you familiar with discussion forums before: </w:t>
      </w:r>
    </w:p>
    <w:p w:rsidR="001C7698" w:rsidRDefault="001C7698" w:rsidP="00B83746">
      <w:pPr>
        <w:pStyle w:val="ListParagraph"/>
        <w:ind w:left="360" w:firstLine="360"/>
      </w:pPr>
      <w:r>
        <w:t xml:space="preserve">__ Yes  </w:t>
      </w:r>
      <w:r w:rsidR="00B83746">
        <w:tab/>
      </w:r>
      <w:r w:rsidR="00B83746">
        <w:tab/>
      </w:r>
      <w:r>
        <w:t xml:space="preserve"> ___ No</w:t>
      </w:r>
    </w:p>
    <w:p w:rsidR="001C7698" w:rsidRDefault="001C7698" w:rsidP="001C7698">
      <w:pPr>
        <w:pStyle w:val="ListParagraph"/>
        <w:ind w:left="360"/>
      </w:pPr>
    </w:p>
    <w:p w:rsidR="00B83746" w:rsidRDefault="001C7698" w:rsidP="001C7698">
      <w:pPr>
        <w:pStyle w:val="ListParagraph"/>
        <w:numPr>
          <w:ilvl w:val="0"/>
          <w:numId w:val="2"/>
        </w:numPr>
      </w:pPr>
      <w:r>
        <w:t xml:space="preserve">Have you used Question &amp; Answers sites before (e.g. </w:t>
      </w:r>
      <w:proofErr w:type="spellStart"/>
      <w:r>
        <w:t>StackOverflow</w:t>
      </w:r>
      <w:proofErr w:type="spellEnd"/>
      <w:r>
        <w:t xml:space="preserve">, Yahoo! Answers, </w:t>
      </w:r>
      <w:proofErr w:type="spellStart"/>
      <w:r>
        <w:t>etc</w:t>
      </w:r>
      <w:proofErr w:type="spellEnd"/>
      <w:r>
        <w:t xml:space="preserve">): </w:t>
      </w:r>
    </w:p>
    <w:p w:rsidR="00B83746" w:rsidRDefault="00B83746" w:rsidP="00B83746">
      <w:pPr>
        <w:pStyle w:val="ListParagraph"/>
      </w:pPr>
    </w:p>
    <w:p w:rsidR="001C7698" w:rsidRDefault="001C7698" w:rsidP="00B83746">
      <w:pPr>
        <w:pStyle w:val="ListParagraph"/>
      </w:pPr>
      <w:r>
        <w:t xml:space="preserve">__ Yes </w:t>
      </w:r>
      <w:r w:rsidR="00B83746">
        <w:tab/>
      </w:r>
      <w:r w:rsidR="00B83746">
        <w:tab/>
      </w:r>
      <w:r>
        <w:t>__ No</w:t>
      </w:r>
    </w:p>
    <w:p w:rsidR="00324667" w:rsidRDefault="00324667" w:rsidP="00324667">
      <w:pPr>
        <w:pStyle w:val="ListParagraph"/>
      </w:pPr>
    </w:p>
    <w:p w:rsidR="00324667" w:rsidRDefault="0095004E" w:rsidP="001C7698">
      <w:pPr>
        <w:pStyle w:val="ListParagraph"/>
        <w:numPr>
          <w:ilvl w:val="0"/>
          <w:numId w:val="2"/>
        </w:numPr>
      </w:pPr>
      <w:r>
        <w:t>If you had experience with discussion forums before, indicate your interaction with them:</w:t>
      </w:r>
    </w:p>
    <w:p w:rsidR="00324667" w:rsidRDefault="00324667" w:rsidP="00324667">
      <w:pPr>
        <w:pStyle w:val="ListParagraph"/>
      </w:pPr>
    </w:p>
    <w:tbl>
      <w:tblPr>
        <w:tblStyle w:val="TableGrid"/>
        <w:tblW w:w="0" w:type="auto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165"/>
        <w:gridCol w:w="1530"/>
        <w:gridCol w:w="1530"/>
      </w:tblGrid>
      <w:tr w:rsidR="0095004E" w:rsidTr="00FF6AB5">
        <w:tc>
          <w:tcPr>
            <w:tcW w:w="4165" w:type="dxa"/>
            <w:tcBorders>
              <w:left w:val="nil"/>
            </w:tcBorders>
          </w:tcPr>
          <w:p w:rsidR="0095004E" w:rsidRDefault="0095004E" w:rsidP="00A77B22">
            <w:pPr>
              <w:ind w:left="720"/>
            </w:pPr>
          </w:p>
        </w:tc>
        <w:tc>
          <w:tcPr>
            <w:tcW w:w="1530" w:type="dxa"/>
          </w:tcPr>
          <w:p w:rsidR="0095004E" w:rsidRDefault="0095004E" w:rsidP="009A1CEE">
            <w:pPr>
              <w:jc w:val="center"/>
            </w:pPr>
            <w:r>
              <w:t>Yes</w:t>
            </w:r>
          </w:p>
        </w:tc>
        <w:tc>
          <w:tcPr>
            <w:tcW w:w="1530" w:type="dxa"/>
          </w:tcPr>
          <w:p w:rsidR="0095004E" w:rsidRDefault="0095004E" w:rsidP="009A1CEE">
            <w:pPr>
              <w:jc w:val="center"/>
            </w:pPr>
            <w:r>
              <w:t>No</w:t>
            </w:r>
          </w:p>
        </w:tc>
      </w:tr>
      <w:tr w:rsidR="0095004E" w:rsidTr="00FF6AB5">
        <w:tc>
          <w:tcPr>
            <w:tcW w:w="4165" w:type="dxa"/>
            <w:tcBorders>
              <w:left w:val="nil"/>
            </w:tcBorders>
          </w:tcPr>
          <w:p w:rsidR="0095004E" w:rsidRDefault="009A1CEE" w:rsidP="00A77B22">
            <w:pPr>
              <w:ind w:left="720"/>
            </w:pPr>
            <w:r>
              <w:t>Browsed questions</w:t>
            </w:r>
            <w:r w:rsidR="006733E4">
              <w:t xml:space="preserve"> and answers</w:t>
            </w:r>
          </w:p>
        </w:tc>
        <w:tc>
          <w:tcPr>
            <w:tcW w:w="1530" w:type="dxa"/>
          </w:tcPr>
          <w:p w:rsidR="0095004E" w:rsidRDefault="0095004E" w:rsidP="00A77B22"/>
        </w:tc>
        <w:tc>
          <w:tcPr>
            <w:tcW w:w="1530" w:type="dxa"/>
          </w:tcPr>
          <w:p w:rsidR="0095004E" w:rsidRDefault="0095004E" w:rsidP="00A77B22"/>
        </w:tc>
      </w:tr>
      <w:tr w:rsidR="0095004E" w:rsidTr="00FF6AB5">
        <w:tc>
          <w:tcPr>
            <w:tcW w:w="4165" w:type="dxa"/>
            <w:tcBorders>
              <w:left w:val="nil"/>
            </w:tcBorders>
          </w:tcPr>
          <w:p w:rsidR="0095004E" w:rsidRDefault="009A1CEE" w:rsidP="00A77B22">
            <w:pPr>
              <w:ind w:left="720"/>
            </w:pPr>
            <w:r>
              <w:t>Created questions</w:t>
            </w:r>
          </w:p>
        </w:tc>
        <w:tc>
          <w:tcPr>
            <w:tcW w:w="1530" w:type="dxa"/>
          </w:tcPr>
          <w:p w:rsidR="0095004E" w:rsidRDefault="0095004E" w:rsidP="00A77B22"/>
        </w:tc>
        <w:tc>
          <w:tcPr>
            <w:tcW w:w="1530" w:type="dxa"/>
          </w:tcPr>
          <w:p w:rsidR="0095004E" w:rsidRDefault="0095004E" w:rsidP="00A77B22"/>
        </w:tc>
      </w:tr>
      <w:tr w:rsidR="0095004E" w:rsidTr="00FF6AB5">
        <w:tc>
          <w:tcPr>
            <w:tcW w:w="4165" w:type="dxa"/>
            <w:tcBorders>
              <w:left w:val="nil"/>
            </w:tcBorders>
          </w:tcPr>
          <w:p w:rsidR="0095004E" w:rsidRDefault="00A914F4" w:rsidP="00A77B22">
            <w:pPr>
              <w:ind w:left="720"/>
            </w:pPr>
            <w:r>
              <w:t>Submitted an answer</w:t>
            </w:r>
          </w:p>
        </w:tc>
        <w:tc>
          <w:tcPr>
            <w:tcW w:w="1530" w:type="dxa"/>
          </w:tcPr>
          <w:p w:rsidR="0095004E" w:rsidRDefault="0095004E" w:rsidP="00A77B22"/>
        </w:tc>
        <w:tc>
          <w:tcPr>
            <w:tcW w:w="1530" w:type="dxa"/>
          </w:tcPr>
          <w:p w:rsidR="0095004E" w:rsidRDefault="0095004E" w:rsidP="00A77B22"/>
        </w:tc>
      </w:tr>
      <w:tr w:rsidR="00A914F4" w:rsidTr="00FF6AB5">
        <w:tc>
          <w:tcPr>
            <w:tcW w:w="4165" w:type="dxa"/>
            <w:tcBorders>
              <w:left w:val="nil"/>
            </w:tcBorders>
          </w:tcPr>
          <w:p w:rsidR="00A914F4" w:rsidRDefault="00A914F4" w:rsidP="00A77B22">
            <w:pPr>
              <w:ind w:left="720"/>
            </w:pPr>
            <w:r>
              <w:t>Voted on answers</w:t>
            </w:r>
          </w:p>
        </w:tc>
        <w:tc>
          <w:tcPr>
            <w:tcW w:w="1530" w:type="dxa"/>
          </w:tcPr>
          <w:p w:rsidR="00A914F4" w:rsidRDefault="00A914F4" w:rsidP="00A77B22"/>
        </w:tc>
        <w:tc>
          <w:tcPr>
            <w:tcW w:w="1530" w:type="dxa"/>
          </w:tcPr>
          <w:p w:rsidR="00A914F4" w:rsidRDefault="00A914F4" w:rsidP="00A77B22"/>
        </w:tc>
      </w:tr>
      <w:tr w:rsidR="00A914F4" w:rsidTr="00FF6AB5">
        <w:tc>
          <w:tcPr>
            <w:tcW w:w="4165" w:type="dxa"/>
            <w:tcBorders>
              <w:left w:val="nil"/>
            </w:tcBorders>
          </w:tcPr>
          <w:p w:rsidR="00A914F4" w:rsidRDefault="00A914F4" w:rsidP="00A77B22">
            <w:pPr>
              <w:ind w:left="720"/>
            </w:pPr>
            <w:r>
              <w:lastRenderedPageBreak/>
              <w:t>Voted on questions</w:t>
            </w:r>
          </w:p>
        </w:tc>
        <w:tc>
          <w:tcPr>
            <w:tcW w:w="1530" w:type="dxa"/>
          </w:tcPr>
          <w:p w:rsidR="00A914F4" w:rsidRDefault="00A914F4" w:rsidP="00A77B22"/>
        </w:tc>
        <w:tc>
          <w:tcPr>
            <w:tcW w:w="1530" w:type="dxa"/>
          </w:tcPr>
          <w:p w:rsidR="00A914F4" w:rsidRDefault="00A914F4" w:rsidP="00A77B22"/>
        </w:tc>
      </w:tr>
      <w:tr w:rsidR="00A914F4" w:rsidTr="00FF6AB5">
        <w:tc>
          <w:tcPr>
            <w:tcW w:w="4165" w:type="dxa"/>
            <w:tcBorders>
              <w:left w:val="nil"/>
            </w:tcBorders>
          </w:tcPr>
          <w:p w:rsidR="00A914F4" w:rsidRDefault="00A914F4" w:rsidP="00A77B22">
            <w:pPr>
              <w:ind w:left="720"/>
            </w:pPr>
            <w:r>
              <w:t>Viewed their leaderboard</w:t>
            </w:r>
          </w:p>
        </w:tc>
        <w:tc>
          <w:tcPr>
            <w:tcW w:w="1530" w:type="dxa"/>
          </w:tcPr>
          <w:p w:rsidR="00A914F4" w:rsidRDefault="00A914F4" w:rsidP="00A77B22"/>
        </w:tc>
        <w:tc>
          <w:tcPr>
            <w:tcW w:w="1530" w:type="dxa"/>
          </w:tcPr>
          <w:p w:rsidR="00A914F4" w:rsidRDefault="00A914F4" w:rsidP="00A77B22"/>
        </w:tc>
      </w:tr>
      <w:tr w:rsidR="00A914F4" w:rsidTr="00FF6AB5">
        <w:tc>
          <w:tcPr>
            <w:tcW w:w="4165" w:type="dxa"/>
            <w:tcBorders>
              <w:left w:val="nil"/>
              <w:bottom w:val="single" w:sz="4" w:space="0" w:color="auto"/>
            </w:tcBorders>
          </w:tcPr>
          <w:p w:rsidR="00A914F4" w:rsidRDefault="00A914F4" w:rsidP="00A77B22">
            <w:pPr>
              <w:ind w:left="720"/>
            </w:pPr>
            <w:r>
              <w:t>Created an account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A914F4" w:rsidRDefault="00A914F4" w:rsidP="00A77B22"/>
        </w:tc>
        <w:tc>
          <w:tcPr>
            <w:tcW w:w="1530" w:type="dxa"/>
            <w:tcBorders>
              <w:bottom w:val="single" w:sz="4" w:space="0" w:color="auto"/>
            </w:tcBorders>
          </w:tcPr>
          <w:p w:rsidR="00A914F4" w:rsidRDefault="00A914F4" w:rsidP="00A77B22"/>
        </w:tc>
      </w:tr>
    </w:tbl>
    <w:p w:rsidR="00324667" w:rsidRDefault="00324667" w:rsidP="009A1CEE"/>
    <w:p w:rsidR="001E64BE" w:rsidRDefault="001C7698" w:rsidP="000B3EC1">
      <w:pPr>
        <w:pStyle w:val="ListParagraph"/>
        <w:numPr>
          <w:ilvl w:val="0"/>
          <w:numId w:val="2"/>
        </w:numPr>
      </w:pPr>
      <w:r>
        <w:t xml:space="preserve">Have you used discussion forums for any of your classes before: </w:t>
      </w:r>
    </w:p>
    <w:p w:rsidR="001C7698" w:rsidRDefault="001C7698" w:rsidP="001E64BE">
      <w:pPr>
        <w:ind w:firstLine="720"/>
      </w:pPr>
      <w:r>
        <w:t xml:space="preserve">___ Yes </w:t>
      </w:r>
      <w:r w:rsidR="001E64BE">
        <w:tab/>
      </w:r>
      <w:r w:rsidR="001E64BE">
        <w:tab/>
      </w:r>
      <w:r>
        <w:t>___ No</w:t>
      </w:r>
    </w:p>
    <w:p w:rsidR="001E64BE" w:rsidRDefault="00324667" w:rsidP="000B3EC1">
      <w:pPr>
        <w:pStyle w:val="ListParagraph"/>
        <w:numPr>
          <w:ilvl w:val="0"/>
          <w:numId w:val="2"/>
        </w:numPr>
      </w:pPr>
      <w:r>
        <w:t xml:space="preserve">If you have used discussion forums for any of your classes before, did you find them helpful: </w:t>
      </w:r>
    </w:p>
    <w:p w:rsidR="001E64BE" w:rsidRDefault="001E64BE" w:rsidP="001E64BE">
      <w:pPr>
        <w:pStyle w:val="ListParagraph"/>
        <w:ind w:left="360" w:firstLine="360"/>
      </w:pPr>
    </w:p>
    <w:p w:rsidR="00324667" w:rsidRDefault="00324667" w:rsidP="001E64BE">
      <w:pPr>
        <w:pStyle w:val="ListParagraph"/>
        <w:ind w:left="360" w:firstLine="360"/>
      </w:pPr>
      <w:r>
        <w:t xml:space="preserve">___ Yes  </w:t>
      </w:r>
      <w:r w:rsidR="001E64BE">
        <w:tab/>
      </w:r>
      <w:r w:rsidR="001E64BE">
        <w:tab/>
      </w:r>
      <w:r w:rsidR="001A11A0">
        <w:t>_</w:t>
      </w:r>
      <w:r>
        <w:t>__ No</w:t>
      </w:r>
    </w:p>
    <w:p w:rsidR="00787EF4" w:rsidRDefault="00787EF4" w:rsidP="00787EF4"/>
    <w:p w:rsidR="003E5666" w:rsidRPr="003E5666" w:rsidRDefault="003E5666" w:rsidP="003E5666">
      <w:pPr>
        <w:rPr>
          <w:b/>
        </w:rPr>
      </w:pPr>
      <w:r>
        <w:rPr>
          <w:b/>
        </w:rPr>
        <w:t xml:space="preserve">Part </w:t>
      </w:r>
      <w:del w:id="25" w:author="Barrett, Cristin" w:date="2014-06-30T12:38:00Z">
        <w:r w:rsidDel="00CA5F5A">
          <w:rPr>
            <w:b/>
          </w:rPr>
          <w:delText>III</w:delText>
        </w:r>
      </w:del>
      <w:ins w:id="26" w:author="Barrett, Cristin" w:date="2014-06-30T12:38:00Z">
        <w:r w:rsidR="00CA5F5A">
          <w:rPr>
            <w:b/>
          </w:rPr>
          <w:t>II</w:t>
        </w:r>
      </w:ins>
      <w:r>
        <w:rPr>
          <w:b/>
        </w:rPr>
        <w:t xml:space="preserve">: </w:t>
      </w:r>
      <w:r w:rsidR="00E35C01">
        <w:rPr>
          <w:b/>
        </w:rPr>
        <w:t>Using</w:t>
      </w:r>
      <w:r>
        <w:rPr>
          <w:b/>
        </w:rPr>
        <w:t xml:space="preserve"> </w:t>
      </w:r>
      <w:proofErr w:type="spellStart"/>
      <w:r>
        <w:rPr>
          <w:b/>
        </w:rPr>
        <w:t>MicroBrowser</w:t>
      </w:r>
      <w:proofErr w:type="spellEnd"/>
    </w:p>
    <w:p w:rsidR="00D41842" w:rsidRDefault="00E5115D" w:rsidP="00D41842">
      <w:pPr>
        <w:pStyle w:val="ListParagraph"/>
        <w:numPr>
          <w:ilvl w:val="0"/>
          <w:numId w:val="2"/>
        </w:numPr>
      </w:pPr>
      <w:r>
        <w:t xml:space="preserve">It was easy to find discussions using the </w:t>
      </w:r>
      <w:proofErr w:type="spellStart"/>
      <w:r>
        <w:t>MicroBrowser</w:t>
      </w:r>
      <w:proofErr w:type="spellEnd"/>
      <w:r>
        <w:t xml:space="preserve"> application.</w:t>
      </w:r>
    </w:p>
    <w:p w:rsidR="00D41842" w:rsidRDefault="00D41842" w:rsidP="00D41842">
      <w:r>
        <w:t xml:space="preserve">Strongly Disagree </w:t>
      </w:r>
      <w:r>
        <w:tab/>
      </w:r>
      <w:proofErr w:type="spellStart"/>
      <w:r>
        <w:t>Disagree</w:t>
      </w:r>
      <w:proofErr w:type="spellEnd"/>
      <w:r>
        <w:t xml:space="preserve"> </w:t>
      </w:r>
      <w:r>
        <w:tab/>
        <w:t xml:space="preserve">Neutral </w:t>
      </w:r>
      <w:r>
        <w:tab/>
        <w:t xml:space="preserve"> Agree </w:t>
      </w:r>
      <w:r>
        <w:tab/>
      </w:r>
      <w:r>
        <w:tab/>
        <w:t xml:space="preserve"> Strongly Agree</w:t>
      </w:r>
    </w:p>
    <w:p w:rsidR="00D41842" w:rsidRDefault="00D41842" w:rsidP="00D41842"/>
    <w:p w:rsidR="00D41842" w:rsidRDefault="00E5115D" w:rsidP="00C1064C">
      <w:pPr>
        <w:pStyle w:val="ListParagraph"/>
        <w:numPr>
          <w:ilvl w:val="0"/>
          <w:numId w:val="2"/>
        </w:numPr>
      </w:pPr>
      <w:r>
        <w:t xml:space="preserve">It was easy to find related discussions using the </w:t>
      </w:r>
      <w:proofErr w:type="spellStart"/>
      <w:r>
        <w:t>MicroBrowser</w:t>
      </w:r>
      <w:proofErr w:type="spellEnd"/>
      <w:r>
        <w:t xml:space="preserve"> application.</w:t>
      </w:r>
    </w:p>
    <w:p w:rsidR="00D41842" w:rsidRDefault="00D41842" w:rsidP="00D41842">
      <w:r>
        <w:t xml:space="preserve">Strongly Disagree </w:t>
      </w:r>
      <w:r>
        <w:tab/>
      </w:r>
      <w:proofErr w:type="spellStart"/>
      <w:r>
        <w:t>Disagree</w:t>
      </w:r>
      <w:proofErr w:type="spellEnd"/>
      <w:r>
        <w:t xml:space="preserve"> </w:t>
      </w:r>
      <w:r>
        <w:tab/>
        <w:t xml:space="preserve">Neutral </w:t>
      </w:r>
      <w:r>
        <w:tab/>
        <w:t xml:space="preserve"> Agree </w:t>
      </w:r>
      <w:r>
        <w:tab/>
      </w:r>
      <w:r>
        <w:tab/>
        <w:t xml:space="preserve"> Strongly Agree</w:t>
      </w:r>
    </w:p>
    <w:p w:rsidR="00D41842" w:rsidRDefault="00D41842" w:rsidP="00D41842"/>
    <w:p w:rsidR="00D41842" w:rsidRDefault="00D41842" w:rsidP="00D41842">
      <w:pPr>
        <w:pStyle w:val="ListParagraph"/>
        <w:numPr>
          <w:ilvl w:val="0"/>
          <w:numId w:val="2"/>
        </w:numPr>
      </w:pPr>
      <w:r>
        <w:t>It was easy to understand</w:t>
      </w:r>
      <w:r w:rsidR="00446F29">
        <w:t xml:space="preserve"> the concept of Design Patterns and how they are associated to discussions</w:t>
      </w:r>
      <w:r w:rsidR="00BE177F">
        <w:t xml:space="preserve"> when using the </w:t>
      </w:r>
      <w:proofErr w:type="spellStart"/>
      <w:r w:rsidR="00BE177F">
        <w:t>MicroBrowser</w:t>
      </w:r>
      <w:proofErr w:type="spellEnd"/>
      <w:r w:rsidR="00BE177F">
        <w:t xml:space="preserve"> application</w:t>
      </w:r>
      <w:r w:rsidR="00446F29">
        <w:t>.</w:t>
      </w:r>
    </w:p>
    <w:p w:rsidR="00D41842" w:rsidRDefault="00D41842" w:rsidP="00D41842">
      <w:r>
        <w:t xml:space="preserve">Strongly Disagree </w:t>
      </w:r>
      <w:r>
        <w:tab/>
      </w:r>
      <w:proofErr w:type="spellStart"/>
      <w:r>
        <w:t>Disagree</w:t>
      </w:r>
      <w:proofErr w:type="spellEnd"/>
      <w:r>
        <w:t xml:space="preserve"> </w:t>
      </w:r>
      <w:r>
        <w:tab/>
        <w:t xml:space="preserve">Neutral </w:t>
      </w:r>
      <w:r>
        <w:tab/>
        <w:t xml:space="preserve"> Agree </w:t>
      </w:r>
      <w:r>
        <w:tab/>
      </w:r>
      <w:r>
        <w:tab/>
        <w:t xml:space="preserve"> Strongly Agree</w:t>
      </w:r>
    </w:p>
    <w:p w:rsidR="00354A3A" w:rsidRDefault="00354A3A" w:rsidP="00477931"/>
    <w:p w:rsidR="00446F29" w:rsidRDefault="00392F1E" w:rsidP="00446F29">
      <w:pPr>
        <w:pStyle w:val="ListParagraph"/>
        <w:numPr>
          <w:ilvl w:val="0"/>
          <w:numId w:val="2"/>
        </w:numPr>
      </w:pPr>
      <w:r>
        <w:t xml:space="preserve">It was easy to find popular discussions using the </w:t>
      </w:r>
      <w:proofErr w:type="spellStart"/>
      <w:r>
        <w:t>MicroBrowser</w:t>
      </w:r>
      <w:proofErr w:type="spellEnd"/>
      <w:r>
        <w:t xml:space="preserve"> application.</w:t>
      </w:r>
    </w:p>
    <w:p w:rsidR="00446F29" w:rsidRDefault="00446F29" w:rsidP="00446F29">
      <w:r>
        <w:t xml:space="preserve">Strongly Disagree </w:t>
      </w:r>
      <w:r>
        <w:tab/>
      </w:r>
      <w:proofErr w:type="spellStart"/>
      <w:r>
        <w:t>Disagree</w:t>
      </w:r>
      <w:proofErr w:type="spellEnd"/>
      <w:r>
        <w:t xml:space="preserve"> </w:t>
      </w:r>
      <w:r>
        <w:tab/>
        <w:t xml:space="preserve">Neutral </w:t>
      </w:r>
      <w:r>
        <w:tab/>
        <w:t xml:space="preserve"> Agree </w:t>
      </w:r>
      <w:r>
        <w:tab/>
      </w:r>
      <w:r>
        <w:tab/>
        <w:t xml:space="preserve"> Strongly Agree</w:t>
      </w:r>
    </w:p>
    <w:p w:rsidR="00446F29" w:rsidRDefault="00446F29" w:rsidP="00446F29"/>
    <w:p w:rsidR="00392F1E" w:rsidRDefault="00392F1E" w:rsidP="00392F1E">
      <w:pPr>
        <w:pStyle w:val="ListParagraph"/>
        <w:numPr>
          <w:ilvl w:val="0"/>
          <w:numId w:val="2"/>
        </w:numPr>
      </w:pPr>
      <w:r>
        <w:t xml:space="preserve">It was easy to find answered and unanswered questions using the </w:t>
      </w:r>
      <w:proofErr w:type="spellStart"/>
      <w:r>
        <w:t>MicroBrowser</w:t>
      </w:r>
      <w:proofErr w:type="spellEnd"/>
      <w:r>
        <w:t xml:space="preserve"> application.</w:t>
      </w:r>
    </w:p>
    <w:p w:rsidR="00392F1E" w:rsidRDefault="00392F1E" w:rsidP="00392F1E">
      <w:r>
        <w:t xml:space="preserve">Strongly Disagree </w:t>
      </w:r>
      <w:r>
        <w:tab/>
      </w:r>
      <w:proofErr w:type="spellStart"/>
      <w:r>
        <w:t>Disagree</w:t>
      </w:r>
      <w:proofErr w:type="spellEnd"/>
      <w:r>
        <w:t xml:space="preserve"> </w:t>
      </w:r>
      <w:r>
        <w:tab/>
        <w:t xml:space="preserve">Neutral </w:t>
      </w:r>
      <w:r>
        <w:tab/>
        <w:t xml:space="preserve"> Agree </w:t>
      </w:r>
      <w:r>
        <w:tab/>
      </w:r>
      <w:r>
        <w:tab/>
        <w:t xml:space="preserve"> Strongly Agree</w:t>
      </w:r>
    </w:p>
    <w:p w:rsidR="00392F1E" w:rsidRDefault="00392F1E" w:rsidP="00392F1E"/>
    <w:p w:rsidR="00354A3A" w:rsidRDefault="00354A3A" w:rsidP="00354A3A">
      <w:pPr>
        <w:pStyle w:val="ListParagraph"/>
        <w:numPr>
          <w:ilvl w:val="0"/>
          <w:numId w:val="2"/>
        </w:numPr>
      </w:pPr>
      <w:r>
        <w:lastRenderedPageBreak/>
        <w:t xml:space="preserve">Using design patterns made </w:t>
      </w:r>
      <w:r w:rsidR="00E208D6">
        <w:t>find</w:t>
      </w:r>
      <w:r w:rsidR="003A5BFD">
        <w:t>ing</w:t>
      </w:r>
      <w:r w:rsidR="00E208D6">
        <w:t xml:space="preserve"> related discussions easier</w:t>
      </w:r>
      <w:r w:rsidR="00772B52">
        <w:t xml:space="preserve"> when using the </w:t>
      </w:r>
      <w:proofErr w:type="spellStart"/>
      <w:r w:rsidR="00772B52">
        <w:t>MicroBrowser</w:t>
      </w:r>
      <w:proofErr w:type="spellEnd"/>
      <w:r w:rsidR="00772B52">
        <w:t xml:space="preserve"> application</w:t>
      </w:r>
      <w:r>
        <w:t>.</w:t>
      </w:r>
    </w:p>
    <w:p w:rsidR="00354A3A" w:rsidRDefault="00354A3A" w:rsidP="00354A3A">
      <w:r>
        <w:t xml:space="preserve">Strongly Disagree </w:t>
      </w:r>
      <w:r>
        <w:tab/>
      </w:r>
      <w:proofErr w:type="spellStart"/>
      <w:r>
        <w:t>Disagree</w:t>
      </w:r>
      <w:proofErr w:type="spellEnd"/>
      <w:r>
        <w:t xml:space="preserve"> </w:t>
      </w:r>
      <w:r>
        <w:tab/>
        <w:t xml:space="preserve">Neutral </w:t>
      </w:r>
      <w:r>
        <w:tab/>
        <w:t xml:space="preserve"> Agree </w:t>
      </w:r>
      <w:r>
        <w:tab/>
      </w:r>
      <w:r>
        <w:tab/>
        <w:t xml:space="preserve"> Strongly Agree</w:t>
      </w:r>
    </w:p>
    <w:p w:rsidR="00FF1D76" w:rsidRDefault="00FF1D76" w:rsidP="00354A3A"/>
    <w:p w:rsidR="002877D4" w:rsidRDefault="002877D4" w:rsidP="002877D4">
      <w:pPr>
        <w:pStyle w:val="ListParagraph"/>
        <w:numPr>
          <w:ilvl w:val="0"/>
          <w:numId w:val="2"/>
        </w:numPr>
      </w:pPr>
      <w:r>
        <w:t>Using different colors to demonstrate popularity was easy to understand</w:t>
      </w:r>
      <w:r w:rsidR="003B35FB">
        <w:t xml:space="preserve"> when using the </w:t>
      </w:r>
      <w:proofErr w:type="spellStart"/>
      <w:r w:rsidR="003B35FB">
        <w:t>MicroBrowser</w:t>
      </w:r>
      <w:proofErr w:type="spellEnd"/>
      <w:r w:rsidR="003B35FB">
        <w:t xml:space="preserve"> application</w:t>
      </w:r>
      <w:r>
        <w:t>.</w:t>
      </w:r>
    </w:p>
    <w:p w:rsidR="002877D4" w:rsidRDefault="002877D4" w:rsidP="002877D4">
      <w:r>
        <w:t xml:space="preserve">Strongly Disagree </w:t>
      </w:r>
      <w:r>
        <w:tab/>
      </w:r>
      <w:proofErr w:type="spellStart"/>
      <w:r>
        <w:t>Disagree</w:t>
      </w:r>
      <w:proofErr w:type="spellEnd"/>
      <w:r>
        <w:t xml:space="preserve"> </w:t>
      </w:r>
      <w:r>
        <w:tab/>
        <w:t xml:space="preserve">Neutral </w:t>
      </w:r>
      <w:r>
        <w:tab/>
        <w:t xml:space="preserve"> Agree </w:t>
      </w:r>
      <w:r>
        <w:tab/>
      </w:r>
      <w:r>
        <w:tab/>
        <w:t xml:space="preserve"> Strongly Agree</w:t>
      </w:r>
    </w:p>
    <w:p w:rsidR="00FF1D76" w:rsidRDefault="00FF1D76" w:rsidP="002877D4"/>
    <w:p w:rsidR="00FF1D76" w:rsidRDefault="00FF1D76" w:rsidP="00FF1D76">
      <w:pPr>
        <w:pStyle w:val="ListParagraph"/>
        <w:numPr>
          <w:ilvl w:val="0"/>
          <w:numId w:val="2"/>
        </w:numPr>
      </w:pPr>
      <w:r>
        <w:t>Using different sizes to show answer counts was easy to understand</w:t>
      </w:r>
      <w:r w:rsidR="00772B52">
        <w:t xml:space="preserve"> when using the </w:t>
      </w:r>
      <w:proofErr w:type="spellStart"/>
      <w:r w:rsidR="00772B52">
        <w:t>MicroBrowser</w:t>
      </w:r>
      <w:proofErr w:type="spellEnd"/>
      <w:r w:rsidR="00772B52">
        <w:t xml:space="preserve"> application</w:t>
      </w:r>
      <w:r>
        <w:t>.</w:t>
      </w:r>
    </w:p>
    <w:p w:rsidR="00FF1D76" w:rsidRDefault="00FF1D76" w:rsidP="00FF1D76">
      <w:r>
        <w:t xml:space="preserve">Strongly Disagree </w:t>
      </w:r>
      <w:r>
        <w:tab/>
      </w:r>
      <w:proofErr w:type="spellStart"/>
      <w:r>
        <w:t>Disagree</w:t>
      </w:r>
      <w:proofErr w:type="spellEnd"/>
      <w:r>
        <w:t xml:space="preserve"> </w:t>
      </w:r>
      <w:r>
        <w:tab/>
        <w:t xml:space="preserve">Neutral </w:t>
      </w:r>
      <w:r>
        <w:tab/>
        <w:t xml:space="preserve"> Agree </w:t>
      </w:r>
      <w:r>
        <w:tab/>
      </w:r>
      <w:r>
        <w:tab/>
        <w:t xml:space="preserve"> Strongly Agree</w:t>
      </w:r>
    </w:p>
    <w:p w:rsidR="00FF1D76" w:rsidRDefault="00FF1D76" w:rsidP="00FF1D76"/>
    <w:p w:rsidR="003B35FB" w:rsidRDefault="003D2D24" w:rsidP="003B35FB">
      <w:pPr>
        <w:pStyle w:val="ListParagraph"/>
        <w:numPr>
          <w:ilvl w:val="0"/>
          <w:numId w:val="2"/>
        </w:numPr>
      </w:pPr>
      <w:r>
        <w:t>Having pattern information can help me to learn how to post questions?</w:t>
      </w:r>
    </w:p>
    <w:p w:rsidR="003B35FB" w:rsidRDefault="003B35FB" w:rsidP="003B35FB">
      <w:r>
        <w:t xml:space="preserve">Strongly Disagree </w:t>
      </w:r>
      <w:r>
        <w:tab/>
      </w:r>
      <w:proofErr w:type="spellStart"/>
      <w:r>
        <w:t>Disagree</w:t>
      </w:r>
      <w:proofErr w:type="spellEnd"/>
      <w:r>
        <w:t xml:space="preserve"> </w:t>
      </w:r>
      <w:r>
        <w:tab/>
        <w:t xml:space="preserve">Neutral </w:t>
      </w:r>
      <w:r>
        <w:tab/>
        <w:t xml:space="preserve"> Agree </w:t>
      </w:r>
      <w:r>
        <w:tab/>
      </w:r>
      <w:r>
        <w:tab/>
        <w:t xml:space="preserve"> Strongly Agree</w:t>
      </w:r>
    </w:p>
    <w:p w:rsidR="00354A3A" w:rsidRDefault="00354A3A" w:rsidP="00354A3A"/>
    <w:p w:rsidR="003D2D24" w:rsidRDefault="003D2D24" w:rsidP="003D2D24">
      <w:pPr>
        <w:pStyle w:val="ListParagraph"/>
        <w:numPr>
          <w:ilvl w:val="0"/>
          <w:numId w:val="2"/>
        </w:numPr>
      </w:pPr>
      <w:r>
        <w:t>Having pattern information can help me to learn how to answer questions?</w:t>
      </w:r>
    </w:p>
    <w:p w:rsidR="003D2D24" w:rsidRDefault="003D2D24" w:rsidP="00354A3A">
      <w:r>
        <w:t xml:space="preserve">Strongly Disagree </w:t>
      </w:r>
      <w:r>
        <w:tab/>
      </w:r>
      <w:proofErr w:type="spellStart"/>
      <w:r>
        <w:t>Disagree</w:t>
      </w:r>
      <w:proofErr w:type="spellEnd"/>
      <w:r>
        <w:t xml:space="preserve"> </w:t>
      </w:r>
      <w:r>
        <w:tab/>
        <w:t xml:space="preserve">Neutral </w:t>
      </w:r>
      <w:r>
        <w:tab/>
        <w:t xml:space="preserve"> Agree </w:t>
      </w:r>
      <w:r>
        <w:tab/>
      </w:r>
      <w:r>
        <w:tab/>
        <w:t xml:space="preserve"> Strongly Agree</w:t>
      </w:r>
    </w:p>
    <w:p w:rsidR="003D2D24" w:rsidRDefault="003D2D24" w:rsidP="003D2D24"/>
    <w:p w:rsidR="003D2D24" w:rsidRDefault="003D2D24" w:rsidP="003D2D24">
      <w:pPr>
        <w:pStyle w:val="ListParagraph"/>
        <w:numPr>
          <w:ilvl w:val="0"/>
          <w:numId w:val="2"/>
        </w:numPr>
      </w:pPr>
      <w:r>
        <w:t>Having pattern information can motivate me to answer questions?</w:t>
      </w:r>
    </w:p>
    <w:p w:rsidR="003D2D24" w:rsidRDefault="003D2D24" w:rsidP="003D2D24">
      <w:r>
        <w:t xml:space="preserve">Strongly Disagree </w:t>
      </w:r>
      <w:r>
        <w:tab/>
      </w:r>
      <w:proofErr w:type="spellStart"/>
      <w:r>
        <w:t>Disagree</w:t>
      </w:r>
      <w:proofErr w:type="spellEnd"/>
      <w:r>
        <w:t xml:space="preserve"> </w:t>
      </w:r>
      <w:r>
        <w:tab/>
        <w:t xml:space="preserve">Neutral </w:t>
      </w:r>
      <w:r>
        <w:tab/>
        <w:t xml:space="preserve"> Agree </w:t>
      </w:r>
      <w:r>
        <w:tab/>
      </w:r>
      <w:r>
        <w:tab/>
        <w:t xml:space="preserve"> Strongly Agree</w:t>
      </w:r>
    </w:p>
    <w:p w:rsidR="00FE75F8" w:rsidRDefault="00FE75F8" w:rsidP="00D41842"/>
    <w:p w:rsidR="00F827C8" w:rsidRDefault="00F827C8" w:rsidP="00F827C8">
      <w:pPr>
        <w:pStyle w:val="ListParagraph"/>
        <w:numPr>
          <w:ilvl w:val="0"/>
          <w:numId w:val="2"/>
        </w:numPr>
      </w:pPr>
      <w:r>
        <w:t xml:space="preserve">Did you use the keyword search and filter feature of </w:t>
      </w:r>
      <w:proofErr w:type="spellStart"/>
      <w:r>
        <w:t>MicroBrowser</w:t>
      </w:r>
      <w:proofErr w:type="spellEnd"/>
      <w:r>
        <w:t>?  If yes, please answer the question below.  If not, why you did not use this function?</w:t>
      </w:r>
    </w:p>
    <w:p w:rsidR="00F827C8" w:rsidRDefault="00F827C8" w:rsidP="00F827C8"/>
    <w:p w:rsidR="00206741" w:rsidRDefault="00206741" w:rsidP="00F827C8"/>
    <w:p w:rsidR="00206741" w:rsidRDefault="00206741" w:rsidP="00F827C8"/>
    <w:p w:rsidR="00206741" w:rsidRDefault="00206741" w:rsidP="00F827C8"/>
    <w:p w:rsidR="00F827C8" w:rsidRDefault="00F827C8" w:rsidP="00F827C8">
      <w:pPr>
        <w:pStyle w:val="ListParagraph"/>
        <w:numPr>
          <w:ilvl w:val="0"/>
          <w:numId w:val="2"/>
        </w:numPr>
      </w:pPr>
      <w:r>
        <w:lastRenderedPageBreak/>
        <w:t xml:space="preserve">I feel the “keyword search and filter feature” function in </w:t>
      </w:r>
      <w:proofErr w:type="spellStart"/>
      <w:r>
        <w:t>MicroBrowser</w:t>
      </w:r>
      <w:proofErr w:type="spellEnd"/>
      <w:r>
        <w:t xml:space="preserve"> is: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898"/>
        <w:gridCol w:w="1170"/>
        <w:gridCol w:w="1170"/>
        <w:gridCol w:w="990"/>
        <w:gridCol w:w="1080"/>
        <w:gridCol w:w="1214"/>
      </w:tblGrid>
      <w:tr w:rsidR="00F827C8" w:rsidTr="003A46DF">
        <w:trPr>
          <w:trHeight w:val="773"/>
        </w:trPr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827C8" w:rsidRDefault="00F827C8" w:rsidP="003A46DF">
            <w:pPr>
              <w:rPr>
                <w:rFonts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7C8" w:rsidRPr="004E1F75" w:rsidRDefault="00F827C8" w:rsidP="003A46DF">
            <w:pPr>
              <w:jc w:val="center"/>
            </w:pPr>
            <w:r w:rsidRPr="004E1F75">
              <w:t>Strongly Disagree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27C8" w:rsidRPr="004E1F75" w:rsidRDefault="00F827C8" w:rsidP="003A46DF">
            <w:pPr>
              <w:jc w:val="center"/>
              <w:rPr>
                <w:rFonts w:cs="Times New Roman"/>
              </w:rPr>
            </w:pPr>
            <w:r w:rsidRPr="004E1F75">
              <w:t>Disagree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27C8" w:rsidRPr="004E1F75" w:rsidRDefault="00F827C8" w:rsidP="003A46DF">
            <w:pPr>
              <w:jc w:val="center"/>
              <w:rPr>
                <w:rFonts w:cs="Times New Roman"/>
              </w:rPr>
            </w:pPr>
            <w:r w:rsidRPr="004E1F75">
              <w:t>Neutral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827C8" w:rsidRPr="004E1F75" w:rsidRDefault="00F827C8" w:rsidP="003A46DF">
            <w:pPr>
              <w:jc w:val="center"/>
              <w:rPr>
                <w:rFonts w:cs="Times New Roman"/>
              </w:rPr>
            </w:pPr>
            <w:r w:rsidRPr="004E1F75">
              <w:t>Agree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7C8" w:rsidRPr="004E1F75" w:rsidRDefault="00F827C8" w:rsidP="003A46DF">
            <w:pPr>
              <w:jc w:val="center"/>
            </w:pPr>
            <w:r w:rsidRPr="004E1F75">
              <w:t>Strongly</w:t>
            </w:r>
            <w:r w:rsidRPr="004E1F75">
              <w:br/>
              <w:t>Agree</w:t>
            </w:r>
          </w:p>
        </w:tc>
      </w:tr>
      <w:tr w:rsidR="00F827C8" w:rsidTr="003A46DF">
        <w:trPr>
          <w:cantSplit/>
          <w:trHeight w:val="20"/>
        </w:trPr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827C8" w:rsidRDefault="00F827C8" w:rsidP="003A46DF">
            <w:pPr>
              <w:rPr>
                <w:rFonts w:cs="Times New Roman"/>
              </w:rPr>
            </w:pPr>
            <w:r>
              <w:t>Useful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7C8" w:rsidRDefault="00F827C8" w:rsidP="003A46DF">
            <w:pPr>
              <w:rPr>
                <w:rFonts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7C8" w:rsidRDefault="00F827C8" w:rsidP="003A46DF">
            <w:pPr>
              <w:rPr>
                <w:rFonts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7C8" w:rsidRDefault="00F827C8" w:rsidP="003A46DF">
            <w:pPr>
              <w:rPr>
                <w:rFonts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7C8" w:rsidRDefault="00F827C8" w:rsidP="003A46DF">
            <w:pPr>
              <w:rPr>
                <w:rFonts w:cs="Times New Roman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7C8" w:rsidRDefault="00F827C8" w:rsidP="003A46DF">
            <w:pPr>
              <w:rPr>
                <w:rFonts w:cs="Times New Roman"/>
              </w:rPr>
            </w:pPr>
          </w:p>
        </w:tc>
      </w:tr>
      <w:tr w:rsidR="00F827C8" w:rsidTr="003A46DF">
        <w:trPr>
          <w:cantSplit/>
          <w:trHeight w:val="20"/>
        </w:trPr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827C8" w:rsidRDefault="00F827C8" w:rsidP="003A46DF">
            <w:pPr>
              <w:rPr>
                <w:rFonts w:cs="Times New Roman"/>
              </w:rPr>
            </w:pPr>
            <w:r>
              <w:t>Easy to Understand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7C8" w:rsidRDefault="00F827C8" w:rsidP="003A46DF">
            <w:pPr>
              <w:rPr>
                <w:rFonts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7C8" w:rsidRDefault="00F827C8" w:rsidP="003A46DF">
            <w:pPr>
              <w:rPr>
                <w:rFonts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7C8" w:rsidRDefault="00F827C8" w:rsidP="003A46DF">
            <w:pPr>
              <w:rPr>
                <w:rFonts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7C8" w:rsidRDefault="00F827C8" w:rsidP="003A46DF">
            <w:pPr>
              <w:rPr>
                <w:rFonts w:cs="Times New Roman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7C8" w:rsidRDefault="00F827C8" w:rsidP="003A46DF">
            <w:pPr>
              <w:rPr>
                <w:rFonts w:cs="Times New Roman"/>
              </w:rPr>
            </w:pPr>
          </w:p>
        </w:tc>
      </w:tr>
      <w:tr w:rsidR="00F827C8" w:rsidTr="003A46DF">
        <w:trPr>
          <w:cantSplit/>
          <w:trHeight w:val="20"/>
        </w:trPr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827C8" w:rsidRDefault="00F827C8" w:rsidP="003A46DF">
            <w:pPr>
              <w:rPr>
                <w:rFonts w:cs="Times New Roman"/>
              </w:rPr>
            </w:pPr>
            <w:r>
              <w:t>Easy to Learn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7C8" w:rsidRDefault="00F827C8" w:rsidP="003A46DF">
            <w:pPr>
              <w:rPr>
                <w:rFonts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7C8" w:rsidRDefault="00F827C8" w:rsidP="003A46DF">
            <w:pPr>
              <w:rPr>
                <w:rFonts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7C8" w:rsidRDefault="00F827C8" w:rsidP="003A46DF">
            <w:pPr>
              <w:rPr>
                <w:rFonts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7C8" w:rsidRDefault="00F827C8" w:rsidP="003A46DF">
            <w:pPr>
              <w:rPr>
                <w:rFonts w:cs="Times New Roman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7C8" w:rsidRDefault="00F827C8" w:rsidP="003A46DF">
            <w:pPr>
              <w:rPr>
                <w:rFonts w:cs="Times New Roman"/>
              </w:rPr>
            </w:pPr>
          </w:p>
        </w:tc>
      </w:tr>
      <w:tr w:rsidR="00F827C8" w:rsidTr="003A46DF">
        <w:trPr>
          <w:cantSplit/>
          <w:trHeight w:val="20"/>
        </w:trPr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827C8" w:rsidRDefault="00F827C8" w:rsidP="003A46DF">
            <w:pPr>
              <w:rPr>
                <w:rFonts w:cs="Times New Roman"/>
              </w:rPr>
            </w:pPr>
            <w:r>
              <w:t>Easy to notice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7C8" w:rsidRDefault="00F827C8" w:rsidP="003A46DF">
            <w:pPr>
              <w:rPr>
                <w:rFonts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7C8" w:rsidRDefault="00F827C8" w:rsidP="003A46DF">
            <w:pPr>
              <w:rPr>
                <w:rFonts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7C8" w:rsidRDefault="00F827C8" w:rsidP="003A46DF">
            <w:pPr>
              <w:rPr>
                <w:rFonts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7C8" w:rsidRDefault="00F827C8" w:rsidP="003A46DF">
            <w:pPr>
              <w:rPr>
                <w:rFonts w:cs="Times New Roman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7C8" w:rsidRDefault="00F827C8" w:rsidP="003A46DF">
            <w:pPr>
              <w:rPr>
                <w:rFonts w:cs="Times New Roman"/>
              </w:rPr>
            </w:pPr>
          </w:p>
        </w:tc>
      </w:tr>
      <w:tr w:rsidR="00F827C8" w:rsidTr="003A46DF">
        <w:trPr>
          <w:cantSplit/>
          <w:trHeight w:val="20"/>
        </w:trPr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827C8" w:rsidRDefault="00F827C8" w:rsidP="003A46DF">
            <w:pPr>
              <w:rPr>
                <w:rFonts w:cs="Times New Roman"/>
              </w:rPr>
            </w:pPr>
            <w:r>
              <w:t>Works as Expected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7C8" w:rsidRDefault="00F827C8" w:rsidP="003A46DF">
            <w:pPr>
              <w:rPr>
                <w:rFonts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7C8" w:rsidRDefault="00F827C8" w:rsidP="003A46DF">
            <w:pPr>
              <w:rPr>
                <w:rFonts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7C8" w:rsidRDefault="00F827C8" w:rsidP="003A46DF">
            <w:pPr>
              <w:rPr>
                <w:rFonts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7C8" w:rsidRDefault="00F827C8" w:rsidP="003A46DF">
            <w:pPr>
              <w:rPr>
                <w:rFonts w:cs="Times New Roman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7C8" w:rsidRDefault="00F827C8" w:rsidP="003A46DF">
            <w:pPr>
              <w:rPr>
                <w:rFonts w:cs="Times New Roman"/>
              </w:rPr>
            </w:pPr>
          </w:p>
        </w:tc>
      </w:tr>
    </w:tbl>
    <w:p w:rsidR="00F827C8" w:rsidRDefault="00F827C8" w:rsidP="00F827C8"/>
    <w:p w:rsidR="00DE15DF" w:rsidRDefault="00DE15DF" w:rsidP="00DE15DF">
      <w:pPr>
        <w:pStyle w:val="ListParagraph"/>
        <w:numPr>
          <w:ilvl w:val="0"/>
          <w:numId w:val="2"/>
        </w:numPr>
      </w:pPr>
      <w:r>
        <w:t xml:space="preserve">Did you use the “start and end date filter” function </w:t>
      </w:r>
      <w:r w:rsidR="00217F50">
        <w:t xml:space="preserve">of </w:t>
      </w:r>
      <w:proofErr w:type="spellStart"/>
      <w:r w:rsidR="00217F50">
        <w:t>MicroBrowser</w:t>
      </w:r>
      <w:proofErr w:type="spellEnd"/>
      <w:r>
        <w:t>?  If yes, please answer the question below.  If not, why you did not use this function?</w:t>
      </w:r>
    </w:p>
    <w:p w:rsidR="00DE15DF" w:rsidRDefault="00DE15DF" w:rsidP="00DE15DF"/>
    <w:p w:rsidR="00DE15DF" w:rsidRDefault="00DE15DF" w:rsidP="00DE15DF"/>
    <w:p w:rsidR="00206741" w:rsidRDefault="00206741" w:rsidP="00DE15DF"/>
    <w:p w:rsidR="00206741" w:rsidRDefault="00206741" w:rsidP="00DE15DF"/>
    <w:p w:rsidR="00DE15DF" w:rsidRDefault="00DE15DF" w:rsidP="00DE15DF">
      <w:pPr>
        <w:pStyle w:val="ListParagraph"/>
        <w:numPr>
          <w:ilvl w:val="0"/>
          <w:numId w:val="2"/>
        </w:numPr>
      </w:pPr>
      <w:r>
        <w:t xml:space="preserve">I feel the “start and end date filter”  function in </w:t>
      </w:r>
      <w:proofErr w:type="spellStart"/>
      <w:r>
        <w:t>MicroBrowser</w:t>
      </w:r>
      <w:proofErr w:type="spellEnd"/>
      <w:r>
        <w:t xml:space="preserve"> is: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898"/>
        <w:gridCol w:w="1170"/>
        <w:gridCol w:w="1170"/>
        <w:gridCol w:w="990"/>
        <w:gridCol w:w="1080"/>
        <w:gridCol w:w="1214"/>
      </w:tblGrid>
      <w:tr w:rsidR="00DE15DF" w:rsidTr="003A46DF">
        <w:trPr>
          <w:trHeight w:val="773"/>
        </w:trPr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15DF" w:rsidRDefault="00DE15DF" w:rsidP="003A46DF">
            <w:pPr>
              <w:rPr>
                <w:rFonts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15DF" w:rsidRPr="004E1F75" w:rsidRDefault="00DE15DF" w:rsidP="003A46DF">
            <w:pPr>
              <w:jc w:val="center"/>
            </w:pPr>
            <w:r w:rsidRPr="004E1F75">
              <w:t>Strongly Disagree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E15DF" w:rsidRPr="004E1F75" w:rsidRDefault="00DE15DF" w:rsidP="003A46DF">
            <w:pPr>
              <w:jc w:val="center"/>
              <w:rPr>
                <w:rFonts w:cs="Times New Roman"/>
              </w:rPr>
            </w:pPr>
            <w:r w:rsidRPr="004E1F75">
              <w:t>Disagree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E15DF" w:rsidRPr="004E1F75" w:rsidRDefault="00DE15DF" w:rsidP="003A46DF">
            <w:pPr>
              <w:jc w:val="center"/>
              <w:rPr>
                <w:rFonts w:cs="Times New Roman"/>
              </w:rPr>
            </w:pPr>
            <w:r w:rsidRPr="004E1F75">
              <w:t>Neutral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E15DF" w:rsidRPr="004E1F75" w:rsidRDefault="00DE15DF" w:rsidP="003A46DF">
            <w:pPr>
              <w:jc w:val="center"/>
              <w:rPr>
                <w:rFonts w:cs="Times New Roman"/>
              </w:rPr>
            </w:pPr>
            <w:r w:rsidRPr="004E1F75">
              <w:t>Agree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15DF" w:rsidRPr="004E1F75" w:rsidRDefault="00DE15DF" w:rsidP="003A46DF">
            <w:pPr>
              <w:jc w:val="center"/>
            </w:pPr>
            <w:r w:rsidRPr="004E1F75">
              <w:t>Strongly</w:t>
            </w:r>
            <w:r w:rsidRPr="004E1F75">
              <w:br/>
              <w:t>Agree</w:t>
            </w:r>
          </w:p>
        </w:tc>
      </w:tr>
      <w:tr w:rsidR="00DE15DF" w:rsidTr="003A46DF">
        <w:trPr>
          <w:cantSplit/>
          <w:trHeight w:val="20"/>
        </w:trPr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15DF" w:rsidRDefault="00DE15DF" w:rsidP="003A46DF">
            <w:pPr>
              <w:rPr>
                <w:rFonts w:cs="Times New Roman"/>
              </w:rPr>
            </w:pPr>
            <w:r>
              <w:t>Useful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5DF" w:rsidRDefault="00DE15DF" w:rsidP="003A46DF">
            <w:pPr>
              <w:rPr>
                <w:rFonts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5DF" w:rsidRDefault="00DE15DF" w:rsidP="003A46DF">
            <w:pPr>
              <w:rPr>
                <w:rFonts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5DF" w:rsidRDefault="00DE15DF" w:rsidP="003A46DF">
            <w:pPr>
              <w:rPr>
                <w:rFonts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5DF" w:rsidRDefault="00DE15DF" w:rsidP="003A46DF">
            <w:pPr>
              <w:rPr>
                <w:rFonts w:cs="Times New Roman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5DF" w:rsidRDefault="00DE15DF" w:rsidP="003A46DF">
            <w:pPr>
              <w:rPr>
                <w:rFonts w:cs="Times New Roman"/>
              </w:rPr>
            </w:pPr>
          </w:p>
        </w:tc>
      </w:tr>
      <w:tr w:rsidR="00DE15DF" w:rsidTr="003A46DF">
        <w:trPr>
          <w:cantSplit/>
          <w:trHeight w:val="20"/>
        </w:trPr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15DF" w:rsidRDefault="00DE15DF" w:rsidP="003A46DF">
            <w:pPr>
              <w:rPr>
                <w:rFonts w:cs="Times New Roman"/>
              </w:rPr>
            </w:pPr>
            <w:r>
              <w:t>Easy to Understand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5DF" w:rsidRDefault="00DE15DF" w:rsidP="003A46DF">
            <w:pPr>
              <w:rPr>
                <w:rFonts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5DF" w:rsidRDefault="00DE15DF" w:rsidP="003A46DF">
            <w:pPr>
              <w:rPr>
                <w:rFonts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5DF" w:rsidRDefault="00DE15DF" w:rsidP="003A46DF">
            <w:pPr>
              <w:rPr>
                <w:rFonts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5DF" w:rsidRDefault="00DE15DF" w:rsidP="003A46DF">
            <w:pPr>
              <w:rPr>
                <w:rFonts w:cs="Times New Roman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5DF" w:rsidRDefault="00DE15DF" w:rsidP="003A46DF">
            <w:pPr>
              <w:rPr>
                <w:rFonts w:cs="Times New Roman"/>
              </w:rPr>
            </w:pPr>
          </w:p>
        </w:tc>
      </w:tr>
      <w:tr w:rsidR="00DE15DF" w:rsidTr="003A46DF">
        <w:trPr>
          <w:cantSplit/>
          <w:trHeight w:val="20"/>
        </w:trPr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15DF" w:rsidRDefault="00DE15DF" w:rsidP="003A46DF">
            <w:pPr>
              <w:rPr>
                <w:rFonts w:cs="Times New Roman"/>
              </w:rPr>
            </w:pPr>
            <w:r>
              <w:t>Easy to Learn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5DF" w:rsidRDefault="00DE15DF" w:rsidP="003A46DF">
            <w:pPr>
              <w:rPr>
                <w:rFonts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5DF" w:rsidRDefault="00DE15DF" w:rsidP="003A46DF">
            <w:pPr>
              <w:rPr>
                <w:rFonts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5DF" w:rsidRDefault="00DE15DF" w:rsidP="003A46DF">
            <w:pPr>
              <w:rPr>
                <w:rFonts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5DF" w:rsidRDefault="00DE15DF" w:rsidP="003A46DF">
            <w:pPr>
              <w:rPr>
                <w:rFonts w:cs="Times New Roman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5DF" w:rsidRDefault="00DE15DF" w:rsidP="003A46DF">
            <w:pPr>
              <w:rPr>
                <w:rFonts w:cs="Times New Roman"/>
              </w:rPr>
            </w:pPr>
          </w:p>
        </w:tc>
      </w:tr>
      <w:tr w:rsidR="00DE15DF" w:rsidTr="003A46DF">
        <w:trPr>
          <w:cantSplit/>
          <w:trHeight w:val="20"/>
        </w:trPr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15DF" w:rsidRDefault="00DE15DF" w:rsidP="003A46DF">
            <w:pPr>
              <w:rPr>
                <w:rFonts w:cs="Times New Roman"/>
              </w:rPr>
            </w:pPr>
            <w:r>
              <w:t>Easy to notice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5DF" w:rsidRDefault="00DE15DF" w:rsidP="003A46DF">
            <w:pPr>
              <w:rPr>
                <w:rFonts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5DF" w:rsidRDefault="00DE15DF" w:rsidP="003A46DF">
            <w:pPr>
              <w:rPr>
                <w:rFonts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5DF" w:rsidRDefault="00DE15DF" w:rsidP="003A46DF">
            <w:pPr>
              <w:rPr>
                <w:rFonts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5DF" w:rsidRDefault="00DE15DF" w:rsidP="003A46DF">
            <w:pPr>
              <w:rPr>
                <w:rFonts w:cs="Times New Roman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5DF" w:rsidRDefault="00DE15DF" w:rsidP="003A46DF">
            <w:pPr>
              <w:rPr>
                <w:rFonts w:cs="Times New Roman"/>
              </w:rPr>
            </w:pPr>
          </w:p>
        </w:tc>
      </w:tr>
      <w:tr w:rsidR="00DE15DF" w:rsidTr="003A46DF">
        <w:trPr>
          <w:cantSplit/>
          <w:trHeight w:val="20"/>
        </w:trPr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15DF" w:rsidRDefault="00DE15DF" w:rsidP="003A46DF">
            <w:pPr>
              <w:rPr>
                <w:rFonts w:cs="Times New Roman"/>
              </w:rPr>
            </w:pPr>
            <w:r>
              <w:t>Works as Expected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5DF" w:rsidRDefault="00DE15DF" w:rsidP="003A46DF">
            <w:pPr>
              <w:rPr>
                <w:rFonts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5DF" w:rsidRDefault="00DE15DF" w:rsidP="003A46DF">
            <w:pPr>
              <w:rPr>
                <w:rFonts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5DF" w:rsidRDefault="00DE15DF" w:rsidP="003A46DF">
            <w:pPr>
              <w:rPr>
                <w:rFonts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5DF" w:rsidRDefault="00DE15DF" w:rsidP="003A46DF">
            <w:pPr>
              <w:rPr>
                <w:rFonts w:cs="Times New Roman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5DF" w:rsidRDefault="00DE15DF" w:rsidP="003A46DF">
            <w:pPr>
              <w:rPr>
                <w:rFonts w:cs="Times New Roman"/>
              </w:rPr>
            </w:pPr>
          </w:p>
        </w:tc>
      </w:tr>
    </w:tbl>
    <w:p w:rsidR="00DE15DF" w:rsidRDefault="00DE15DF" w:rsidP="00F827C8"/>
    <w:p w:rsidR="00206741" w:rsidRDefault="00206741" w:rsidP="00F827C8"/>
    <w:p w:rsidR="00206741" w:rsidRDefault="00206741" w:rsidP="00F827C8"/>
    <w:p w:rsidR="009E1EDB" w:rsidRDefault="009E1EDB" w:rsidP="009E1EDB">
      <w:pPr>
        <w:pStyle w:val="ListParagraph"/>
        <w:numPr>
          <w:ilvl w:val="0"/>
          <w:numId w:val="2"/>
        </w:numPr>
      </w:pPr>
      <w:r>
        <w:lastRenderedPageBreak/>
        <w:t xml:space="preserve">Did you use the “pattern associations to discussion threads” feature of </w:t>
      </w:r>
      <w:proofErr w:type="spellStart"/>
      <w:r>
        <w:t>MicroBrowser</w:t>
      </w:r>
      <w:proofErr w:type="spellEnd"/>
      <w:r>
        <w:t>?  If yes, please answer the question below.  If not, why you did not use this function?</w:t>
      </w:r>
    </w:p>
    <w:p w:rsidR="009E1EDB" w:rsidRDefault="009E1EDB" w:rsidP="009E1EDB"/>
    <w:p w:rsidR="009E1EDB" w:rsidRDefault="009E1EDB" w:rsidP="009E1EDB"/>
    <w:p w:rsidR="009E1EDB" w:rsidRDefault="009E1EDB" w:rsidP="009E1EDB">
      <w:pPr>
        <w:pStyle w:val="ListParagraph"/>
        <w:numPr>
          <w:ilvl w:val="0"/>
          <w:numId w:val="2"/>
        </w:numPr>
      </w:pPr>
      <w:r>
        <w:t xml:space="preserve">I feel the “pattern associations to discussion threads” function in </w:t>
      </w:r>
      <w:proofErr w:type="spellStart"/>
      <w:r>
        <w:t>MicroBrowser</w:t>
      </w:r>
      <w:proofErr w:type="spellEnd"/>
      <w:r>
        <w:t xml:space="preserve"> is: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898"/>
        <w:gridCol w:w="1170"/>
        <w:gridCol w:w="1170"/>
        <w:gridCol w:w="990"/>
        <w:gridCol w:w="1080"/>
        <w:gridCol w:w="1214"/>
      </w:tblGrid>
      <w:tr w:rsidR="009E1EDB" w:rsidTr="003A46DF">
        <w:trPr>
          <w:trHeight w:val="773"/>
        </w:trPr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E1EDB" w:rsidRDefault="009E1EDB" w:rsidP="003A46DF">
            <w:pPr>
              <w:rPr>
                <w:rFonts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1EDB" w:rsidRPr="004E1F75" w:rsidRDefault="009E1EDB" w:rsidP="003A46DF">
            <w:pPr>
              <w:jc w:val="center"/>
            </w:pPr>
            <w:r w:rsidRPr="004E1F75">
              <w:t>Strongly Disagree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E1EDB" w:rsidRPr="004E1F75" w:rsidRDefault="009E1EDB" w:rsidP="003A46DF">
            <w:pPr>
              <w:jc w:val="center"/>
              <w:rPr>
                <w:rFonts w:cs="Times New Roman"/>
              </w:rPr>
            </w:pPr>
            <w:r w:rsidRPr="004E1F75">
              <w:t>Disagree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E1EDB" w:rsidRPr="004E1F75" w:rsidRDefault="009E1EDB" w:rsidP="003A46DF">
            <w:pPr>
              <w:jc w:val="center"/>
              <w:rPr>
                <w:rFonts w:cs="Times New Roman"/>
              </w:rPr>
            </w:pPr>
            <w:r w:rsidRPr="004E1F75">
              <w:t>Neutral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E1EDB" w:rsidRPr="004E1F75" w:rsidRDefault="009E1EDB" w:rsidP="003A46DF">
            <w:pPr>
              <w:jc w:val="center"/>
              <w:rPr>
                <w:rFonts w:cs="Times New Roman"/>
              </w:rPr>
            </w:pPr>
            <w:r w:rsidRPr="004E1F75">
              <w:t>Agree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1EDB" w:rsidRPr="004E1F75" w:rsidRDefault="009E1EDB" w:rsidP="003A46DF">
            <w:pPr>
              <w:jc w:val="center"/>
            </w:pPr>
            <w:r w:rsidRPr="004E1F75">
              <w:t>Strongly</w:t>
            </w:r>
            <w:r w:rsidRPr="004E1F75">
              <w:br/>
              <w:t>Agree</w:t>
            </w:r>
          </w:p>
        </w:tc>
      </w:tr>
      <w:tr w:rsidR="009E1EDB" w:rsidTr="003A46DF">
        <w:trPr>
          <w:cantSplit/>
          <w:trHeight w:val="20"/>
        </w:trPr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E1EDB" w:rsidRDefault="009E1EDB" w:rsidP="003A46DF">
            <w:pPr>
              <w:rPr>
                <w:rFonts w:cs="Times New Roman"/>
              </w:rPr>
            </w:pPr>
            <w:r>
              <w:t>Useful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DB" w:rsidRDefault="009E1EDB" w:rsidP="003A46DF">
            <w:pPr>
              <w:rPr>
                <w:rFonts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DB" w:rsidRDefault="009E1EDB" w:rsidP="003A46DF">
            <w:pPr>
              <w:rPr>
                <w:rFonts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DB" w:rsidRDefault="009E1EDB" w:rsidP="003A46DF">
            <w:pPr>
              <w:rPr>
                <w:rFonts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DB" w:rsidRDefault="009E1EDB" w:rsidP="003A46DF">
            <w:pPr>
              <w:rPr>
                <w:rFonts w:cs="Times New Roman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DB" w:rsidRDefault="009E1EDB" w:rsidP="003A46DF">
            <w:pPr>
              <w:rPr>
                <w:rFonts w:cs="Times New Roman"/>
              </w:rPr>
            </w:pPr>
          </w:p>
        </w:tc>
      </w:tr>
      <w:tr w:rsidR="009E1EDB" w:rsidTr="003A46DF">
        <w:trPr>
          <w:cantSplit/>
          <w:trHeight w:val="20"/>
        </w:trPr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E1EDB" w:rsidRDefault="009E1EDB" w:rsidP="003A46DF">
            <w:pPr>
              <w:rPr>
                <w:rFonts w:cs="Times New Roman"/>
              </w:rPr>
            </w:pPr>
            <w:r>
              <w:t>Easy to Understand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DB" w:rsidRDefault="009E1EDB" w:rsidP="003A46DF">
            <w:pPr>
              <w:rPr>
                <w:rFonts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DB" w:rsidRDefault="009E1EDB" w:rsidP="003A46DF">
            <w:pPr>
              <w:rPr>
                <w:rFonts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DB" w:rsidRDefault="009E1EDB" w:rsidP="003A46DF">
            <w:pPr>
              <w:rPr>
                <w:rFonts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DB" w:rsidRDefault="009E1EDB" w:rsidP="003A46DF">
            <w:pPr>
              <w:rPr>
                <w:rFonts w:cs="Times New Roman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DB" w:rsidRDefault="009E1EDB" w:rsidP="003A46DF">
            <w:pPr>
              <w:rPr>
                <w:rFonts w:cs="Times New Roman"/>
              </w:rPr>
            </w:pPr>
          </w:p>
        </w:tc>
      </w:tr>
      <w:tr w:rsidR="009E1EDB" w:rsidTr="003A46DF">
        <w:trPr>
          <w:cantSplit/>
          <w:trHeight w:val="20"/>
        </w:trPr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E1EDB" w:rsidRDefault="009E1EDB" w:rsidP="003A46DF">
            <w:pPr>
              <w:rPr>
                <w:rFonts w:cs="Times New Roman"/>
              </w:rPr>
            </w:pPr>
            <w:r>
              <w:t>Easy to Learn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DB" w:rsidRDefault="009E1EDB" w:rsidP="003A46DF">
            <w:pPr>
              <w:rPr>
                <w:rFonts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DB" w:rsidRDefault="009E1EDB" w:rsidP="003A46DF">
            <w:pPr>
              <w:rPr>
                <w:rFonts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DB" w:rsidRDefault="009E1EDB" w:rsidP="003A46DF">
            <w:pPr>
              <w:rPr>
                <w:rFonts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DB" w:rsidRDefault="009E1EDB" w:rsidP="003A46DF">
            <w:pPr>
              <w:rPr>
                <w:rFonts w:cs="Times New Roman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DB" w:rsidRDefault="009E1EDB" w:rsidP="003A46DF">
            <w:pPr>
              <w:rPr>
                <w:rFonts w:cs="Times New Roman"/>
              </w:rPr>
            </w:pPr>
          </w:p>
        </w:tc>
      </w:tr>
      <w:tr w:rsidR="009E1EDB" w:rsidTr="003A46DF">
        <w:trPr>
          <w:cantSplit/>
          <w:trHeight w:val="20"/>
        </w:trPr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E1EDB" w:rsidRDefault="009E1EDB" w:rsidP="003A46DF">
            <w:pPr>
              <w:rPr>
                <w:rFonts w:cs="Times New Roman"/>
              </w:rPr>
            </w:pPr>
            <w:r>
              <w:t>Easy to notice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DB" w:rsidRDefault="009E1EDB" w:rsidP="003A46DF">
            <w:pPr>
              <w:rPr>
                <w:rFonts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DB" w:rsidRDefault="009E1EDB" w:rsidP="003A46DF">
            <w:pPr>
              <w:rPr>
                <w:rFonts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DB" w:rsidRDefault="009E1EDB" w:rsidP="003A46DF">
            <w:pPr>
              <w:rPr>
                <w:rFonts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DB" w:rsidRDefault="009E1EDB" w:rsidP="003A46DF">
            <w:pPr>
              <w:rPr>
                <w:rFonts w:cs="Times New Roman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DB" w:rsidRDefault="009E1EDB" w:rsidP="003A46DF">
            <w:pPr>
              <w:rPr>
                <w:rFonts w:cs="Times New Roman"/>
              </w:rPr>
            </w:pPr>
          </w:p>
        </w:tc>
      </w:tr>
      <w:tr w:rsidR="009E1EDB" w:rsidTr="003A46DF">
        <w:trPr>
          <w:cantSplit/>
          <w:trHeight w:val="20"/>
        </w:trPr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E1EDB" w:rsidRDefault="009E1EDB" w:rsidP="003A46DF">
            <w:pPr>
              <w:rPr>
                <w:rFonts w:cs="Times New Roman"/>
              </w:rPr>
            </w:pPr>
            <w:r>
              <w:t>Works as Expected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DB" w:rsidRDefault="009E1EDB" w:rsidP="003A46DF">
            <w:pPr>
              <w:rPr>
                <w:rFonts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DB" w:rsidRDefault="009E1EDB" w:rsidP="003A46DF">
            <w:pPr>
              <w:rPr>
                <w:rFonts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DB" w:rsidRDefault="009E1EDB" w:rsidP="003A46DF">
            <w:pPr>
              <w:rPr>
                <w:rFonts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DB" w:rsidRDefault="009E1EDB" w:rsidP="003A46DF">
            <w:pPr>
              <w:rPr>
                <w:rFonts w:cs="Times New Roman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DB" w:rsidRDefault="009E1EDB" w:rsidP="003A46DF">
            <w:pPr>
              <w:rPr>
                <w:rFonts w:cs="Times New Roman"/>
              </w:rPr>
            </w:pPr>
          </w:p>
        </w:tc>
      </w:tr>
    </w:tbl>
    <w:p w:rsidR="009E1EDB" w:rsidRDefault="009E1EDB" w:rsidP="009E1EDB"/>
    <w:p w:rsidR="00296910" w:rsidRDefault="00296910" w:rsidP="00090FC1">
      <w:pPr>
        <w:pStyle w:val="ListParagraph"/>
        <w:numPr>
          <w:ilvl w:val="0"/>
          <w:numId w:val="2"/>
        </w:numPr>
      </w:pPr>
      <w:r>
        <w:t xml:space="preserve">Did you use the </w:t>
      </w:r>
      <w:r w:rsidR="00DD2560">
        <w:t>“discussion details view”</w:t>
      </w:r>
      <w:r w:rsidR="00217F50">
        <w:t xml:space="preserve"> feature of </w:t>
      </w:r>
      <w:proofErr w:type="spellStart"/>
      <w:r w:rsidR="00217F50">
        <w:t>MicroBrowser</w:t>
      </w:r>
      <w:proofErr w:type="spellEnd"/>
      <w:r>
        <w:t>?  If yes, please answer the question below.  If not, why you did not use this function?</w:t>
      </w:r>
    </w:p>
    <w:p w:rsidR="00296910" w:rsidRDefault="00296910" w:rsidP="00296910"/>
    <w:p w:rsidR="00206741" w:rsidRDefault="00206741" w:rsidP="00296910"/>
    <w:p w:rsidR="00296910" w:rsidRDefault="00296910" w:rsidP="00296910"/>
    <w:p w:rsidR="00FE75F8" w:rsidRDefault="00FE75F8" w:rsidP="00090FC1">
      <w:pPr>
        <w:pStyle w:val="ListParagraph"/>
        <w:numPr>
          <w:ilvl w:val="0"/>
          <w:numId w:val="2"/>
        </w:numPr>
      </w:pPr>
      <w:r>
        <w:t xml:space="preserve">I feel the </w:t>
      </w:r>
      <w:r w:rsidR="00DD2560">
        <w:t xml:space="preserve">“discussion details view” </w:t>
      </w:r>
      <w:r>
        <w:t xml:space="preserve">function in </w:t>
      </w:r>
      <w:proofErr w:type="spellStart"/>
      <w:r>
        <w:t>MicroBrowser</w:t>
      </w:r>
      <w:proofErr w:type="spellEnd"/>
      <w:r>
        <w:t xml:space="preserve"> is: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898"/>
        <w:gridCol w:w="1170"/>
        <w:gridCol w:w="1170"/>
        <w:gridCol w:w="990"/>
        <w:gridCol w:w="1080"/>
        <w:gridCol w:w="1214"/>
      </w:tblGrid>
      <w:tr w:rsidR="006040EA" w:rsidTr="006040EA">
        <w:trPr>
          <w:trHeight w:val="773"/>
        </w:trPr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005F" w:rsidRDefault="00B1005F">
            <w:pPr>
              <w:rPr>
                <w:rFonts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05F" w:rsidRPr="004E1F75" w:rsidRDefault="00B1005F" w:rsidP="001F6743">
            <w:pPr>
              <w:jc w:val="center"/>
            </w:pPr>
            <w:r w:rsidRPr="004E1F75">
              <w:t>Strongly Disagree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1005F" w:rsidRPr="004E1F75" w:rsidRDefault="00B1005F" w:rsidP="001F6743">
            <w:pPr>
              <w:jc w:val="center"/>
              <w:rPr>
                <w:rFonts w:cs="Times New Roman"/>
              </w:rPr>
            </w:pPr>
            <w:r w:rsidRPr="004E1F75">
              <w:t>Disagree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1005F" w:rsidRPr="004E1F75" w:rsidRDefault="00B1005F" w:rsidP="001F6743">
            <w:pPr>
              <w:jc w:val="center"/>
              <w:rPr>
                <w:rFonts w:cs="Times New Roman"/>
              </w:rPr>
            </w:pPr>
            <w:r w:rsidRPr="004E1F75">
              <w:t>Neutral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1005F" w:rsidRPr="004E1F75" w:rsidRDefault="00B1005F" w:rsidP="001F6743">
            <w:pPr>
              <w:jc w:val="center"/>
              <w:rPr>
                <w:rFonts w:cs="Times New Roman"/>
              </w:rPr>
            </w:pPr>
            <w:r w:rsidRPr="004E1F75">
              <w:t>Agree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1005F" w:rsidRPr="004E1F75" w:rsidRDefault="00B1005F" w:rsidP="001F6743">
            <w:pPr>
              <w:jc w:val="center"/>
            </w:pPr>
            <w:r w:rsidRPr="004E1F75">
              <w:t>Strongly</w:t>
            </w:r>
            <w:r w:rsidR="00FF453A" w:rsidRPr="004E1F75">
              <w:br/>
            </w:r>
            <w:r w:rsidRPr="004E1F75">
              <w:t>Agree</w:t>
            </w:r>
          </w:p>
        </w:tc>
      </w:tr>
      <w:tr w:rsidR="006040EA" w:rsidTr="00D7716E">
        <w:trPr>
          <w:cantSplit/>
          <w:trHeight w:val="20"/>
        </w:trPr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005F" w:rsidRDefault="00B1005F">
            <w:pPr>
              <w:rPr>
                <w:rFonts w:cs="Times New Roman"/>
              </w:rPr>
            </w:pPr>
            <w:r>
              <w:t>Useful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5F" w:rsidRDefault="00B1005F">
            <w:pPr>
              <w:rPr>
                <w:rFonts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5F" w:rsidRDefault="00B1005F">
            <w:pPr>
              <w:rPr>
                <w:rFonts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5F" w:rsidRDefault="00B1005F">
            <w:pPr>
              <w:rPr>
                <w:rFonts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5F" w:rsidRDefault="00B1005F">
            <w:pPr>
              <w:rPr>
                <w:rFonts w:cs="Times New Roman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5F" w:rsidRDefault="00B1005F">
            <w:pPr>
              <w:rPr>
                <w:rFonts w:cs="Times New Roman"/>
              </w:rPr>
            </w:pPr>
          </w:p>
        </w:tc>
      </w:tr>
      <w:tr w:rsidR="006040EA" w:rsidTr="00D7716E">
        <w:trPr>
          <w:cantSplit/>
          <w:trHeight w:val="20"/>
        </w:trPr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005F" w:rsidRDefault="00B1005F">
            <w:pPr>
              <w:rPr>
                <w:rFonts w:cs="Times New Roman"/>
              </w:rPr>
            </w:pPr>
            <w:r>
              <w:t>Easy to Understand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5F" w:rsidRDefault="00B1005F">
            <w:pPr>
              <w:rPr>
                <w:rFonts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5F" w:rsidRDefault="00B1005F">
            <w:pPr>
              <w:rPr>
                <w:rFonts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5F" w:rsidRDefault="00B1005F">
            <w:pPr>
              <w:rPr>
                <w:rFonts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5F" w:rsidRDefault="00B1005F">
            <w:pPr>
              <w:rPr>
                <w:rFonts w:cs="Times New Roman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5F" w:rsidRDefault="00B1005F">
            <w:pPr>
              <w:rPr>
                <w:rFonts w:cs="Times New Roman"/>
              </w:rPr>
            </w:pPr>
          </w:p>
        </w:tc>
      </w:tr>
      <w:tr w:rsidR="006040EA" w:rsidTr="00D7716E">
        <w:trPr>
          <w:cantSplit/>
          <w:trHeight w:val="20"/>
        </w:trPr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005F" w:rsidRDefault="00B1005F">
            <w:pPr>
              <w:rPr>
                <w:rFonts w:cs="Times New Roman"/>
              </w:rPr>
            </w:pPr>
            <w:r>
              <w:t>Easy to Learn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5F" w:rsidRDefault="00B1005F">
            <w:pPr>
              <w:rPr>
                <w:rFonts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5F" w:rsidRDefault="00B1005F">
            <w:pPr>
              <w:rPr>
                <w:rFonts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5F" w:rsidRDefault="00B1005F">
            <w:pPr>
              <w:rPr>
                <w:rFonts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5F" w:rsidRDefault="00B1005F">
            <w:pPr>
              <w:rPr>
                <w:rFonts w:cs="Times New Roman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5F" w:rsidRDefault="00B1005F">
            <w:pPr>
              <w:rPr>
                <w:rFonts w:cs="Times New Roman"/>
              </w:rPr>
            </w:pPr>
          </w:p>
        </w:tc>
      </w:tr>
      <w:tr w:rsidR="006040EA" w:rsidTr="00D7716E">
        <w:trPr>
          <w:cantSplit/>
          <w:trHeight w:val="20"/>
        </w:trPr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005F" w:rsidRDefault="005057FD">
            <w:pPr>
              <w:rPr>
                <w:rFonts w:cs="Times New Roman"/>
              </w:rPr>
            </w:pPr>
            <w:r>
              <w:t>Easy to notice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5F" w:rsidRDefault="00B1005F">
            <w:pPr>
              <w:rPr>
                <w:rFonts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5F" w:rsidRDefault="00B1005F">
            <w:pPr>
              <w:rPr>
                <w:rFonts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5F" w:rsidRDefault="00B1005F">
            <w:pPr>
              <w:rPr>
                <w:rFonts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5F" w:rsidRDefault="00B1005F">
            <w:pPr>
              <w:rPr>
                <w:rFonts w:cs="Times New Roman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5F" w:rsidRDefault="00B1005F">
            <w:pPr>
              <w:rPr>
                <w:rFonts w:cs="Times New Roman"/>
              </w:rPr>
            </w:pPr>
          </w:p>
        </w:tc>
      </w:tr>
      <w:tr w:rsidR="006040EA" w:rsidTr="00D7716E">
        <w:trPr>
          <w:cantSplit/>
          <w:trHeight w:val="20"/>
        </w:trPr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1005F" w:rsidRDefault="00B1005F">
            <w:pPr>
              <w:rPr>
                <w:rFonts w:cs="Times New Roman"/>
              </w:rPr>
            </w:pPr>
            <w:r>
              <w:t>Works as Expected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5F" w:rsidRDefault="00B1005F">
            <w:pPr>
              <w:rPr>
                <w:rFonts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5F" w:rsidRDefault="00B1005F">
            <w:pPr>
              <w:rPr>
                <w:rFonts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5F" w:rsidRDefault="00B1005F">
            <w:pPr>
              <w:rPr>
                <w:rFonts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5F" w:rsidRDefault="00B1005F">
            <w:pPr>
              <w:rPr>
                <w:rFonts w:cs="Times New Roman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05F" w:rsidRDefault="00B1005F">
            <w:pPr>
              <w:rPr>
                <w:rFonts w:cs="Times New Roman"/>
              </w:rPr>
            </w:pPr>
          </w:p>
        </w:tc>
      </w:tr>
    </w:tbl>
    <w:p w:rsidR="00B1005F" w:rsidRDefault="00B1005F" w:rsidP="00D41842"/>
    <w:p w:rsidR="003D2D24" w:rsidRDefault="000D504A" w:rsidP="00D41842">
      <w:pPr>
        <w:rPr>
          <w:b/>
        </w:rPr>
      </w:pPr>
      <w:r>
        <w:rPr>
          <w:b/>
        </w:rPr>
        <w:lastRenderedPageBreak/>
        <w:t xml:space="preserve">Part </w:t>
      </w:r>
      <w:del w:id="27" w:author="Barrett, Cristin" w:date="2014-06-30T12:39:00Z">
        <w:r w:rsidDel="00CA5F5A">
          <w:rPr>
            <w:b/>
          </w:rPr>
          <w:delText>IV</w:delText>
        </w:r>
      </w:del>
      <w:ins w:id="28" w:author="Barrett, Cristin" w:date="2014-06-30T12:39:00Z">
        <w:r w:rsidR="00CA5F5A">
          <w:rPr>
            <w:b/>
          </w:rPr>
          <w:t>III</w:t>
        </w:r>
      </w:ins>
      <w:bookmarkStart w:id="29" w:name="_GoBack"/>
      <w:bookmarkEnd w:id="29"/>
      <w:r>
        <w:rPr>
          <w:b/>
        </w:rPr>
        <w:t>:</w:t>
      </w:r>
      <w:r w:rsidR="003D2D24">
        <w:rPr>
          <w:b/>
        </w:rPr>
        <w:t xml:space="preserve"> Using </w:t>
      </w:r>
      <w:proofErr w:type="spellStart"/>
      <w:r w:rsidR="003D2D24">
        <w:rPr>
          <w:b/>
        </w:rPr>
        <w:t>MicroBrows</w:t>
      </w:r>
      <w:r w:rsidR="00410D15">
        <w:rPr>
          <w:b/>
        </w:rPr>
        <w:t>er</w:t>
      </w:r>
      <w:proofErr w:type="spellEnd"/>
      <w:r w:rsidR="00410D15">
        <w:rPr>
          <w:b/>
        </w:rPr>
        <w:t xml:space="preserve"> in an education setting</w:t>
      </w:r>
      <w:r w:rsidR="003D2D24">
        <w:rPr>
          <w:b/>
        </w:rPr>
        <w:t>.</w:t>
      </w:r>
      <w:r>
        <w:rPr>
          <w:b/>
        </w:rPr>
        <w:t xml:space="preserve"> </w:t>
      </w:r>
    </w:p>
    <w:p w:rsidR="00987401" w:rsidRDefault="00987401" w:rsidP="00987401">
      <w:pPr>
        <w:pStyle w:val="ListParagraph"/>
        <w:numPr>
          <w:ilvl w:val="0"/>
          <w:numId w:val="2"/>
        </w:numPr>
      </w:pPr>
      <w:r>
        <w:t xml:space="preserve">I would like to be able to use </w:t>
      </w:r>
      <w:proofErr w:type="spellStart"/>
      <w:r>
        <w:t>MicroBrowser</w:t>
      </w:r>
      <w:proofErr w:type="spellEnd"/>
      <w:r>
        <w:t xml:space="preserve"> in one of my courses.</w:t>
      </w:r>
    </w:p>
    <w:p w:rsidR="00987401" w:rsidRDefault="00987401" w:rsidP="00987401">
      <w:r>
        <w:t xml:space="preserve">Strongly Disagree </w:t>
      </w:r>
      <w:r>
        <w:tab/>
      </w:r>
      <w:proofErr w:type="spellStart"/>
      <w:r>
        <w:t>Disagree</w:t>
      </w:r>
      <w:proofErr w:type="spellEnd"/>
      <w:r>
        <w:t xml:space="preserve"> </w:t>
      </w:r>
      <w:r>
        <w:tab/>
        <w:t xml:space="preserve">Neutral </w:t>
      </w:r>
      <w:r>
        <w:tab/>
        <w:t xml:space="preserve"> Agree </w:t>
      </w:r>
      <w:r>
        <w:tab/>
      </w:r>
      <w:r>
        <w:tab/>
        <w:t xml:space="preserve"> Strongly Agree</w:t>
      </w:r>
    </w:p>
    <w:p w:rsidR="00987401" w:rsidRDefault="00987401" w:rsidP="00987401"/>
    <w:p w:rsidR="00987401" w:rsidRDefault="00987401" w:rsidP="00987401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MicroBrowser</w:t>
      </w:r>
      <w:proofErr w:type="spellEnd"/>
      <w:r>
        <w:t xml:space="preserve"> in a </w:t>
      </w:r>
      <w:r w:rsidR="00410D15">
        <w:t>course</w:t>
      </w:r>
      <w:r>
        <w:t xml:space="preserve"> can </w:t>
      </w:r>
      <w:r w:rsidR="005E13D9">
        <w:t>help with knowledge sharing between classmates.</w:t>
      </w:r>
    </w:p>
    <w:p w:rsidR="00987401" w:rsidRDefault="00987401" w:rsidP="00987401">
      <w:r>
        <w:t xml:space="preserve">Strongly Disagree </w:t>
      </w:r>
      <w:r>
        <w:tab/>
      </w:r>
      <w:proofErr w:type="spellStart"/>
      <w:r>
        <w:t>Disagree</w:t>
      </w:r>
      <w:proofErr w:type="spellEnd"/>
      <w:r>
        <w:t xml:space="preserve"> </w:t>
      </w:r>
      <w:r>
        <w:tab/>
        <w:t xml:space="preserve">Neutral </w:t>
      </w:r>
      <w:r>
        <w:tab/>
        <w:t xml:space="preserve"> Agree </w:t>
      </w:r>
      <w:r>
        <w:tab/>
      </w:r>
      <w:r>
        <w:tab/>
        <w:t xml:space="preserve"> Strongly Agree</w:t>
      </w:r>
    </w:p>
    <w:p w:rsidR="00987401" w:rsidRDefault="00987401" w:rsidP="00987401">
      <w:pPr>
        <w:rPr>
          <w:b/>
        </w:rPr>
      </w:pPr>
    </w:p>
    <w:p w:rsidR="005E13D9" w:rsidRDefault="00BF7D14" w:rsidP="005E13D9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MicroBrowser</w:t>
      </w:r>
      <w:proofErr w:type="spellEnd"/>
      <w:r>
        <w:t xml:space="preserve"> in a </w:t>
      </w:r>
      <w:r w:rsidR="00410D15">
        <w:t>course</w:t>
      </w:r>
      <w:r>
        <w:t xml:space="preserve"> can help with knowledge creation, for example, by creating new patterns, questions or answers.</w:t>
      </w:r>
    </w:p>
    <w:p w:rsidR="005E13D9" w:rsidRDefault="005E13D9" w:rsidP="00987401">
      <w:r>
        <w:t xml:space="preserve">Strongly Disagree </w:t>
      </w:r>
      <w:r>
        <w:tab/>
      </w:r>
      <w:proofErr w:type="spellStart"/>
      <w:r>
        <w:t>Disagree</w:t>
      </w:r>
      <w:proofErr w:type="spellEnd"/>
      <w:r>
        <w:t xml:space="preserve"> </w:t>
      </w:r>
      <w:r>
        <w:tab/>
        <w:t xml:space="preserve">Neutral </w:t>
      </w:r>
      <w:r>
        <w:tab/>
        <w:t xml:space="preserve"> Agree </w:t>
      </w:r>
      <w:r>
        <w:tab/>
      </w:r>
      <w:r>
        <w:tab/>
        <w:t xml:space="preserve"> Strongly Agree</w:t>
      </w:r>
    </w:p>
    <w:p w:rsidR="00410D15" w:rsidRPr="005E13D9" w:rsidRDefault="00410D15" w:rsidP="00987401"/>
    <w:p w:rsidR="00410D15" w:rsidRDefault="00410D15" w:rsidP="00410D15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MicroBrowser</w:t>
      </w:r>
      <w:proofErr w:type="spellEnd"/>
      <w:r>
        <w:t xml:space="preserve"> in a course would motivate me to ask more questions.</w:t>
      </w:r>
    </w:p>
    <w:p w:rsidR="00410D15" w:rsidRDefault="00410D15" w:rsidP="00410D15">
      <w:r>
        <w:t xml:space="preserve">Strongly Disagree </w:t>
      </w:r>
      <w:r>
        <w:tab/>
      </w:r>
      <w:proofErr w:type="spellStart"/>
      <w:r>
        <w:t>Disagree</w:t>
      </w:r>
      <w:proofErr w:type="spellEnd"/>
      <w:r>
        <w:t xml:space="preserve"> </w:t>
      </w:r>
      <w:r>
        <w:tab/>
        <w:t xml:space="preserve">Neutral </w:t>
      </w:r>
      <w:r>
        <w:tab/>
        <w:t xml:space="preserve"> Agree </w:t>
      </w:r>
      <w:r>
        <w:tab/>
      </w:r>
      <w:r>
        <w:tab/>
        <w:t xml:space="preserve"> Strongly Agree</w:t>
      </w:r>
    </w:p>
    <w:p w:rsidR="006A6F62" w:rsidRPr="005E13D9" w:rsidRDefault="006A6F62" w:rsidP="00410D15"/>
    <w:p w:rsidR="00410D15" w:rsidRDefault="00410D15" w:rsidP="00410D15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MicroBrowser</w:t>
      </w:r>
      <w:proofErr w:type="spellEnd"/>
      <w:r>
        <w:t xml:space="preserve"> in a course would motivate me to answer questions.</w:t>
      </w:r>
    </w:p>
    <w:p w:rsidR="00410D15" w:rsidRPr="00410D15" w:rsidRDefault="00410D15" w:rsidP="00410D15">
      <w:r>
        <w:t xml:space="preserve">Strongly Disagree </w:t>
      </w:r>
      <w:r>
        <w:tab/>
      </w:r>
      <w:proofErr w:type="spellStart"/>
      <w:r>
        <w:t>Disagree</w:t>
      </w:r>
      <w:proofErr w:type="spellEnd"/>
      <w:r>
        <w:t xml:space="preserve"> </w:t>
      </w:r>
      <w:r>
        <w:tab/>
        <w:t xml:space="preserve">Neutral </w:t>
      </w:r>
      <w:r>
        <w:tab/>
        <w:t xml:space="preserve"> Agree </w:t>
      </w:r>
      <w:r>
        <w:tab/>
      </w:r>
      <w:r>
        <w:tab/>
        <w:t xml:space="preserve"> Strongly Agree</w:t>
      </w:r>
    </w:p>
    <w:p w:rsidR="003D2D24" w:rsidRDefault="003D2D24" w:rsidP="00D41842">
      <w:pPr>
        <w:rPr>
          <w:b/>
        </w:rPr>
      </w:pPr>
    </w:p>
    <w:p w:rsidR="000D504A" w:rsidRPr="000D504A" w:rsidRDefault="003D2D24" w:rsidP="00D41842">
      <w:pPr>
        <w:rPr>
          <w:b/>
        </w:rPr>
      </w:pPr>
      <w:r>
        <w:rPr>
          <w:b/>
        </w:rPr>
        <w:t xml:space="preserve">Part V: </w:t>
      </w:r>
      <w:r w:rsidR="000D504A">
        <w:rPr>
          <w:b/>
        </w:rPr>
        <w:t>Additional information</w:t>
      </w:r>
    </w:p>
    <w:p w:rsidR="00343CD1" w:rsidRDefault="00343CD1" w:rsidP="00343CD1">
      <w:pPr>
        <w:pStyle w:val="ListParagraph"/>
        <w:numPr>
          <w:ilvl w:val="0"/>
          <w:numId w:val="2"/>
        </w:numPr>
      </w:pPr>
      <w:r>
        <w:t xml:space="preserve">What features in the </w:t>
      </w:r>
      <w:proofErr w:type="spellStart"/>
      <w:r>
        <w:t>MicroBrowser</w:t>
      </w:r>
      <w:proofErr w:type="spellEnd"/>
      <w:r>
        <w:t xml:space="preserve"> application did you like most?</w:t>
      </w:r>
    </w:p>
    <w:p w:rsidR="00343CD1" w:rsidRDefault="00343CD1" w:rsidP="00343CD1"/>
    <w:p w:rsidR="001A6197" w:rsidRDefault="001A6197" w:rsidP="00343CD1"/>
    <w:p w:rsidR="001A6197" w:rsidRDefault="001A6197" w:rsidP="00343CD1"/>
    <w:p w:rsidR="001A6197" w:rsidRDefault="001A6197" w:rsidP="00343CD1"/>
    <w:p w:rsidR="00D41842" w:rsidRDefault="00D41842" w:rsidP="00C1064C">
      <w:pPr>
        <w:pStyle w:val="ListParagraph"/>
        <w:numPr>
          <w:ilvl w:val="0"/>
          <w:numId w:val="2"/>
        </w:numPr>
      </w:pPr>
      <w:r>
        <w:t xml:space="preserve">What features in the </w:t>
      </w:r>
      <w:proofErr w:type="spellStart"/>
      <w:r w:rsidR="00642C68">
        <w:t>MicroBrowser</w:t>
      </w:r>
      <w:proofErr w:type="spellEnd"/>
      <w:r w:rsidR="00642C68">
        <w:t xml:space="preserve"> application you did </w:t>
      </w:r>
      <w:r w:rsidR="00AF31BC">
        <w:rPr>
          <w:b/>
        </w:rPr>
        <w:t>NOT</w:t>
      </w:r>
      <w:r w:rsidR="00642C68">
        <w:t xml:space="preserve"> like?</w:t>
      </w:r>
    </w:p>
    <w:p w:rsidR="00BD0A28" w:rsidRDefault="00BD0A28" w:rsidP="00642C68"/>
    <w:p w:rsidR="001A6197" w:rsidRDefault="001A6197" w:rsidP="00642C68"/>
    <w:p w:rsidR="001A6197" w:rsidRDefault="00D41842" w:rsidP="002342D4">
      <w:pPr>
        <w:pStyle w:val="ListParagraph"/>
        <w:numPr>
          <w:ilvl w:val="0"/>
          <w:numId w:val="2"/>
        </w:numPr>
      </w:pPr>
      <w:r>
        <w:lastRenderedPageBreak/>
        <w:t xml:space="preserve">What </w:t>
      </w:r>
      <w:r w:rsidR="00871042">
        <w:t>new feat</w:t>
      </w:r>
      <w:r w:rsidR="00AB407E">
        <w:t xml:space="preserve">ures could be added to improve the </w:t>
      </w:r>
      <w:proofErr w:type="spellStart"/>
      <w:r w:rsidR="00AB407E">
        <w:t>MicroBrowser</w:t>
      </w:r>
      <w:proofErr w:type="spellEnd"/>
      <w:r w:rsidR="00AB407E">
        <w:t xml:space="preserve"> application</w:t>
      </w:r>
      <w:r>
        <w:t>?</w:t>
      </w:r>
    </w:p>
    <w:sectPr w:rsidR="001A6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C469F"/>
    <w:multiLevelType w:val="hybridMultilevel"/>
    <w:tmpl w:val="2DBAA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6D06DE"/>
    <w:multiLevelType w:val="hybridMultilevel"/>
    <w:tmpl w:val="37FAF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17A2862"/>
    <w:multiLevelType w:val="hybridMultilevel"/>
    <w:tmpl w:val="7AF444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885"/>
    <w:rsid w:val="00001B35"/>
    <w:rsid w:val="00016A7A"/>
    <w:rsid w:val="00060C1D"/>
    <w:rsid w:val="00090FC1"/>
    <w:rsid w:val="000A2F2D"/>
    <w:rsid w:val="000B3EC1"/>
    <w:rsid w:val="000D504A"/>
    <w:rsid w:val="00132CC7"/>
    <w:rsid w:val="001A11A0"/>
    <w:rsid w:val="001A6197"/>
    <w:rsid w:val="001A71FA"/>
    <w:rsid w:val="001C240A"/>
    <w:rsid w:val="001C7698"/>
    <w:rsid w:val="001E64BE"/>
    <w:rsid w:val="001F6743"/>
    <w:rsid w:val="00203A12"/>
    <w:rsid w:val="00206741"/>
    <w:rsid w:val="00217F50"/>
    <w:rsid w:val="002342D4"/>
    <w:rsid w:val="00236C07"/>
    <w:rsid w:val="002877D4"/>
    <w:rsid w:val="00296910"/>
    <w:rsid w:val="00305885"/>
    <w:rsid w:val="00324667"/>
    <w:rsid w:val="003313EA"/>
    <w:rsid w:val="00343CD1"/>
    <w:rsid w:val="00344268"/>
    <w:rsid w:val="00354A3A"/>
    <w:rsid w:val="00392F1E"/>
    <w:rsid w:val="003A5BFD"/>
    <w:rsid w:val="003B35FB"/>
    <w:rsid w:val="003D2D24"/>
    <w:rsid w:val="003E5666"/>
    <w:rsid w:val="00410D15"/>
    <w:rsid w:val="00446F29"/>
    <w:rsid w:val="0046486B"/>
    <w:rsid w:val="00477931"/>
    <w:rsid w:val="004C0EC9"/>
    <w:rsid w:val="004E1F75"/>
    <w:rsid w:val="00504232"/>
    <w:rsid w:val="005057FD"/>
    <w:rsid w:val="00542D05"/>
    <w:rsid w:val="005E13D9"/>
    <w:rsid w:val="006040EA"/>
    <w:rsid w:val="00642C68"/>
    <w:rsid w:val="006533E4"/>
    <w:rsid w:val="006733E4"/>
    <w:rsid w:val="006A6F62"/>
    <w:rsid w:val="006D7C17"/>
    <w:rsid w:val="0073260B"/>
    <w:rsid w:val="00772B52"/>
    <w:rsid w:val="00787EF4"/>
    <w:rsid w:val="007E050C"/>
    <w:rsid w:val="008343AB"/>
    <w:rsid w:val="00871042"/>
    <w:rsid w:val="0089346B"/>
    <w:rsid w:val="009078D7"/>
    <w:rsid w:val="00933558"/>
    <w:rsid w:val="0095004E"/>
    <w:rsid w:val="00987401"/>
    <w:rsid w:val="009A1CEE"/>
    <w:rsid w:val="009E1EDB"/>
    <w:rsid w:val="009F4E64"/>
    <w:rsid w:val="00A27FF1"/>
    <w:rsid w:val="00A347E7"/>
    <w:rsid w:val="00A914F4"/>
    <w:rsid w:val="00AB407E"/>
    <w:rsid w:val="00AF31BC"/>
    <w:rsid w:val="00B1005F"/>
    <w:rsid w:val="00B72398"/>
    <w:rsid w:val="00B77678"/>
    <w:rsid w:val="00B83746"/>
    <w:rsid w:val="00BA750B"/>
    <w:rsid w:val="00BD0A28"/>
    <w:rsid w:val="00BE177F"/>
    <w:rsid w:val="00BE344A"/>
    <w:rsid w:val="00BF7D14"/>
    <w:rsid w:val="00C03749"/>
    <w:rsid w:val="00C1064C"/>
    <w:rsid w:val="00C94DBD"/>
    <w:rsid w:val="00C96B55"/>
    <w:rsid w:val="00CA5A8E"/>
    <w:rsid w:val="00CA5F5A"/>
    <w:rsid w:val="00D146DA"/>
    <w:rsid w:val="00D41842"/>
    <w:rsid w:val="00D506BF"/>
    <w:rsid w:val="00D7716E"/>
    <w:rsid w:val="00DD2560"/>
    <w:rsid w:val="00DE15DF"/>
    <w:rsid w:val="00E208D6"/>
    <w:rsid w:val="00E35C01"/>
    <w:rsid w:val="00E5115D"/>
    <w:rsid w:val="00E57505"/>
    <w:rsid w:val="00ED2990"/>
    <w:rsid w:val="00ED30C4"/>
    <w:rsid w:val="00F827C8"/>
    <w:rsid w:val="00FC62F5"/>
    <w:rsid w:val="00FE75F8"/>
    <w:rsid w:val="00FF1D76"/>
    <w:rsid w:val="00FF453A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C1D"/>
  </w:style>
  <w:style w:type="paragraph" w:styleId="Heading1">
    <w:name w:val="heading 1"/>
    <w:basedOn w:val="Normal"/>
    <w:next w:val="Normal"/>
    <w:link w:val="Heading1Char"/>
    <w:uiPriority w:val="9"/>
    <w:qFormat/>
    <w:rsid w:val="00060C1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C1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C1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C1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C1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C1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C1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C1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C1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C1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0C1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060C1D"/>
    <w:pPr>
      <w:ind w:left="720"/>
      <w:contextualSpacing/>
    </w:pPr>
  </w:style>
  <w:style w:type="table" w:styleId="TableGrid">
    <w:name w:val="Table Grid"/>
    <w:basedOn w:val="TableNormal"/>
    <w:uiPriority w:val="59"/>
    <w:rsid w:val="00950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60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C1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C1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C1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C1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C1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C1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C1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C1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C1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0C1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60C1D"/>
    <w:rPr>
      <w:b/>
      <w:bCs/>
    </w:rPr>
  </w:style>
  <w:style w:type="character" w:styleId="Emphasis">
    <w:name w:val="Emphasis"/>
    <w:uiPriority w:val="20"/>
    <w:qFormat/>
    <w:rsid w:val="00060C1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60C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0C1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60C1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C1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C1D"/>
    <w:rPr>
      <w:b/>
      <w:bCs/>
      <w:i/>
      <w:iCs/>
    </w:rPr>
  </w:style>
  <w:style w:type="character" w:styleId="SubtleEmphasis">
    <w:name w:val="Subtle Emphasis"/>
    <w:uiPriority w:val="19"/>
    <w:qFormat/>
    <w:rsid w:val="00060C1D"/>
    <w:rPr>
      <w:i/>
      <w:iCs/>
    </w:rPr>
  </w:style>
  <w:style w:type="character" w:styleId="IntenseEmphasis">
    <w:name w:val="Intense Emphasis"/>
    <w:uiPriority w:val="21"/>
    <w:qFormat/>
    <w:rsid w:val="00060C1D"/>
    <w:rPr>
      <w:b/>
      <w:bCs/>
    </w:rPr>
  </w:style>
  <w:style w:type="character" w:styleId="SubtleReference">
    <w:name w:val="Subtle Reference"/>
    <w:uiPriority w:val="31"/>
    <w:qFormat/>
    <w:rsid w:val="00060C1D"/>
    <w:rPr>
      <w:smallCaps/>
    </w:rPr>
  </w:style>
  <w:style w:type="character" w:styleId="IntenseReference">
    <w:name w:val="Intense Reference"/>
    <w:uiPriority w:val="32"/>
    <w:qFormat/>
    <w:rsid w:val="00060C1D"/>
    <w:rPr>
      <w:smallCaps/>
      <w:spacing w:val="5"/>
      <w:u w:val="single"/>
    </w:rPr>
  </w:style>
  <w:style w:type="character" w:styleId="BookTitle">
    <w:name w:val="Book Title"/>
    <w:uiPriority w:val="33"/>
    <w:qFormat/>
    <w:rsid w:val="00060C1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0C1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C1D"/>
  </w:style>
  <w:style w:type="paragraph" w:styleId="Heading1">
    <w:name w:val="heading 1"/>
    <w:basedOn w:val="Normal"/>
    <w:next w:val="Normal"/>
    <w:link w:val="Heading1Char"/>
    <w:uiPriority w:val="9"/>
    <w:qFormat/>
    <w:rsid w:val="00060C1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C1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C1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C1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C1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C1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C1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C1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C1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C1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0C1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060C1D"/>
    <w:pPr>
      <w:ind w:left="720"/>
      <w:contextualSpacing/>
    </w:pPr>
  </w:style>
  <w:style w:type="table" w:styleId="TableGrid">
    <w:name w:val="Table Grid"/>
    <w:basedOn w:val="TableNormal"/>
    <w:uiPriority w:val="59"/>
    <w:rsid w:val="00950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60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C1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C1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C1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C1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C1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C1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C1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C1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C1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0C1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60C1D"/>
    <w:rPr>
      <w:b/>
      <w:bCs/>
    </w:rPr>
  </w:style>
  <w:style w:type="character" w:styleId="Emphasis">
    <w:name w:val="Emphasis"/>
    <w:uiPriority w:val="20"/>
    <w:qFormat/>
    <w:rsid w:val="00060C1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60C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0C1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60C1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C1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C1D"/>
    <w:rPr>
      <w:b/>
      <w:bCs/>
      <w:i/>
      <w:iCs/>
    </w:rPr>
  </w:style>
  <w:style w:type="character" w:styleId="SubtleEmphasis">
    <w:name w:val="Subtle Emphasis"/>
    <w:uiPriority w:val="19"/>
    <w:qFormat/>
    <w:rsid w:val="00060C1D"/>
    <w:rPr>
      <w:i/>
      <w:iCs/>
    </w:rPr>
  </w:style>
  <w:style w:type="character" w:styleId="IntenseEmphasis">
    <w:name w:val="Intense Emphasis"/>
    <w:uiPriority w:val="21"/>
    <w:qFormat/>
    <w:rsid w:val="00060C1D"/>
    <w:rPr>
      <w:b/>
      <w:bCs/>
    </w:rPr>
  </w:style>
  <w:style w:type="character" w:styleId="SubtleReference">
    <w:name w:val="Subtle Reference"/>
    <w:uiPriority w:val="31"/>
    <w:qFormat/>
    <w:rsid w:val="00060C1D"/>
    <w:rPr>
      <w:smallCaps/>
    </w:rPr>
  </w:style>
  <w:style w:type="character" w:styleId="IntenseReference">
    <w:name w:val="Intense Reference"/>
    <w:uiPriority w:val="32"/>
    <w:qFormat/>
    <w:rsid w:val="00060C1D"/>
    <w:rPr>
      <w:smallCaps/>
      <w:spacing w:val="5"/>
      <w:u w:val="single"/>
    </w:rPr>
  </w:style>
  <w:style w:type="character" w:styleId="BookTitle">
    <w:name w:val="Book Title"/>
    <w:uiPriority w:val="33"/>
    <w:qFormat/>
    <w:rsid w:val="00060C1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0C1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 Zegarra</dc:creator>
  <cp:lastModifiedBy>Barrett, Cristin</cp:lastModifiedBy>
  <cp:revision>3</cp:revision>
  <dcterms:created xsi:type="dcterms:W3CDTF">2014-06-30T16:27:00Z</dcterms:created>
  <dcterms:modified xsi:type="dcterms:W3CDTF">2014-06-30T16:39:00Z</dcterms:modified>
</cp:coreProperties>
</file>